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8AE" w14:textId="77777777" w:rsidR="00AB4E9F" w:rsidRPr="00AB4E9F" w:rsidRDefault="00AB4E9F" w:rsidP="00AB4E9F">
      <w:pPr>
        <w:rPr>
          <w:ins w:id="0" w:author="Unknown"/>
          <w:rFonts w:ascii="Times New Roman" w:hAnsi="Times New Roman" w:cs="Times New Roman"/>
          <w:sz w:val="24"/>
          <w:szCs w:val="24"/>
        </w:rPr>
      </w:pPr>
      <w:ins w:id="1" w:author="Unknown">
        <w:r w:rsidRPr="00AB4E9F">
          <w:rPr>
            <w:rFonts w:ascii="Times New Roman" w:hAnsi="Times New Roman" w:cs="Times New Roman"/>
            <w:sz w:val="24"/>
            <w:szCs w:val="24"/>
          </w:rPr>
          <w:br/>
        </w:r>
      </w:ins>
    </w:p>
    <w:p w14:paraId="28C328FF"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Overview</w:t>
      </w:r>
    </w:p>
    <w:p w14:paraId="620892C8" w14:textId="77777777" w:rsidR="00AB4E9F" w:rsidRPr="00AB4E9F" w:rsidRDefault="00AB4E9F" w:rsidP="00AB4E9F">
      <w:pPr>
        <w:numPr>
          <w:ilvl w:val="0"/>
          <w:numId w:val="1"/>
        </w:numPr>
        <w:rPr>
          <w:rFonts w:ascii="Times New Roman" w:hAnsi="Times New Roman" w:cs="Times New Roman"/>
          <w:sz w:val="24"/>
          <w:szCs w:val="24"/>
        </w:rPr>
      </w:pPr>
      <w:r w:rsidRPr="00AB4E9F">
        <w:rPr>
          <w:rFonts w:ascii="Times New Roman" w:hAnsi="Times New Roman" w:cs="Times New Roman"/>
          <w:sz w:val="24"/>
          <w:szCs w:val="24"/>
        </w:rPr>
        <w:t>Linear Regression is a simple yet powerful and mostly used algorithm in data science.</w:t>
      </w:r>
    </w:p>
    <w:p w14:paraId="7DF3DBD1" w14:textId="77777777" w:rsidR="00AB4E9F" w:rsidRPr="00AB4E9F" w:rsidRDefault="00AB4E9F" w:rsidP="00AB4E9F">
      <w:pPr>
        <w:numPr>
          <w:ilvl w:val="0"/>
          <w:numId w:val="1"/>
        </w:numPr>
        <w:rPr>
          <w:rFonts w:ascii="Times New Roman" w:hAnsi="Times New Roman" w:cs="Times New Roman"/>
          <w:sz w:val="24"/>
          <w:szCs w:val="24"/>
        </w:rPr>
      </w:pPr>
      <w:r w:rsidRPr="00AB4E9F">
        <w:rPr>
          <w:rFonts w:ascii="Times New Roman" w:hAnsi="Times New Roman" w:cs="Times New Roman"/>
          <w:sz w:val="24"/>
          <w:szCs w:val="24"/>
        </w:rPr>
        <w:t xml:space="preserve">There </w:t>
      </w:r>
      <w:proofErr w:type="gramStart"/>
      <w:r w:rsidRPr="00AB4E9F">
        <w:rPr>
          <w:rFonts w:ascii="Times New Roman" w:hAnsi="Times New Roman" w:cs="Times New Roman"/>
          <w:sz w:val="24"/>
          <w:szCs w:val="24"/>
        </w:rPr>
        <w:t>are</w:t>
      </w:r>
      <w:proofErr w:type="gramEnd"/>
      <w:r w:rsidRPr="00AB4E9F">
        <w:rPr>
          <w:rFonts w:ascii="Times New Roman" w:hAnsi="Times New Roman" w:cs="Times New Roman"/>
          <w:sz w:val="24"/>
          <w:szCs w:val="24"/>
        </w:rPr>
        <w:t xml:space="preserve"> a plethora of real-world applications of Linear Regression.</w:t>
      </w:r>
    </w:p>
    <w:p w14:paraId="0F44E6FA" w14:textId="77777777" w:rsidR="00AB4E9F" w:rsidRPr="00AB4E9F" w:rsidRDefault="00AB4E9F" w:rsidP="00AB4E9F">
      <w:pPr>
        <w:numPr>
          <w:ilvl w:val="0"/>
          <w:numId w:val="1"/>
        </w:numPr>
        <w:rPr>
          <w:rFonts w:ascii="Times New Roman" w:hAnsi="Times New Roman" w:cs="Times New Roman"/>
          <w:sz w:val="24"/>
          <w:szCs w:val="24"/>
        </w:rPr>
      </w:pPr>
      <w:r w:rsidRPr="00AB4E9F">
        <w:rPr>
          <w:rFonts w:ascii="Times New Roman" w:hAnsi="Times New Roman" w:cs="Times New Roman"/>
          <w:sz w:val="24"/>
          <w:szCs w:val="24"/>
        </w:rPr>
        <w:t>This comprehensive guide will introduce you to Linear Regression along with an implementation in Python on a real-world dataset.</w:t>
      </w:r>
    </w:p>
    <w:p w14:paraId="615DB6A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Introduction</w:t>
      </w:r>
    </w:p>
    <w:p w14:paraId="6334D020"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Models use machine learning algorithms, during which the machine learns from the data just like humans learn from their experiences. Machine learning models can be broadly divided into two categories based on the learning algorithm which can further be classified based on the task performed and the nature of the output.</w:t>
      </w:r>
    </w:p>
    <w:p w14:paraId="7C2142F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1.</w:t>
      </w:r>
      <w:r w:rsidRPr="00AB4E9F">
        <w:rPr>
          <w:rFonts w:ascii="Times New Roman" w:hAnsi="Times New Roman" w:cs="Times New Roman"/>
          <w:b/>
          <w:bCs/>
          <w:sz w:val="24"/>
          <w:szCs w:val="24"/>
          <w:u w:val="single"/>
        </w:rPr>
        <w:t> Supervised learning methods:</w:t>
      </w:r>
      <w:r w:rsidRPr="00AB4E9F">
        <w:rPr>
          <w:rFonts w:ascii="Times New Roman" w:hAnsi="Times New Roman" w:cs="Times New Roman"/>
          <w:sz w:val="24"/>
          <w:szCs w:val="24"/>
        </w:rPr>
        <w:t> It contains past data with labels which are then used for building the model.</w:t>
      </w:r>
    </w:p>
    <w:p w14:paraId="231250A0" w14:textId="77777777" w:rsidR="00AB4E9F" w:rsidRPr="00AB4E9F" w:rsidRDefault="00AB4E9F" w:rsidP="00AB4E9F">
      <w:pPr>
        <w:numPr>
          <w:ilvl w:val="0"/>
          <w:numId w:val="2"/>
        </w:numPr>
        <w:rPr>
          <w:rFonts w:ascii="Times New Roman" w:hAnsi="Times New Roman" w:cs="Times New Roman"/>
          <w:sz w:val="24"/>
          <w:szCs w:val="24"/>
        </w:rPr>
      </w:pPr>
      <w:r w:rsidRPr="00AB4E9F">
        <w:rPr>
          <w:rFonts w:ascii="Times New Roman" w:hAnsi="Times New Roman" w:cs="Times New Roman"/>
          <w:b/>
          <w:bCs/>
          <w:sz w:val="24"/>
          <w:szCs w:val="24"/>
        </w:rPr>
        <w:t>Regression</w:t>
      </w:r>
      <w:r w:rsidRPr="00AB4E9F">
        <w:rPr>
          <w:rFonts w:ascii="Times New Roman" w:hAnsi="Times New Roman" w:cs="Times New Roman"/>
          <w:sz w:val="24"/>
          <w:szCs w:val="24"/>
        </w:rPr>
        <w:t>: The output variable to be predicted is </w:t>
      </w:r>
      <w:r w:rsidRPr="00AB4E9F">
        <w:rPr>
          <w:rFonts w:ascii="Times New Roman" w:hAnsi="Times New Roman" w:cs="Times New Roman"/>
          <w:i/>
          <w:iCs/>
          <w:sz w:val="24"/>
          <w:szCs w:val="24"/>
        </w:rPr>
        <w:t>continuous </w:t>
      </w:r>
      <w:r w:rsidRPr="00AB4E9F">
        <w:rPr>
          <w:rFonts w:ascii="Times New Roman" w:hAnsi="Times New Roman" w:cs="Times New Roman"/>
          <w:sz w:val="24"/>
          <w:szCs w:val="24"/>
        </w:rPr>
        <w:t xml:space="preserve">in nature, </w:t>
      </w:r>
      <w:proofErr w:type="gramStart"/>
      <w:r w:rsidRPr="00AB4E9F">
        <w:rPr>
          <w:rFonts w:ascii="Times New Roman" w:hAnsi="Times New Roman" w:cs="Times New Roman"/>
          <w:sz w:val="24"/>
          <w:szCs w:val="24"/>
        </w:rPr>
        <w:t>e.g.</w:t>
      </w:r>
      <w:proofErr w:type="gramEnd"/>
      <w:r w:rsidRPr="00AB4E9F">
        <w:rPr>
          <w:rFonts w:ascii="Times New Roman" w:hAnsi="Times New Roman" w:cs="Times New Roman"/>
          <w:sz w:val="24"/>
          <w:szCs w:val="24"/>
        </w:rPr>
        <w:t xml:space="preserve"> scores of a student, diamond prices, etc.</w:t>
      </w:r>
    </w:p>
    <w:p w14:paraId="10ABD6C8" w14:textId="77777777" w:rsidR="00AB4E9F" w:rsidRPr="00AB4E9F" w:rsidRDefault="00AB4E9F" w:rsidP="00AB4E9F">
      <w:pPr>
        <w:numPr>
          <w:ilvl w:val="0"/>
          <w:numId w:val="2"/>
        </w:numPr>
        <w:rPr>
          <w:rFonts w:ascii="Times New Roman" w:hAnsi="Times New Roman" w:cs="Times New Roman"/>
          <w:sz w:val="24"/>
          <w:szCs w:val="24"/>
        </w:rPr>
      </w:pPr>
      <w:r w:rsidRPr="00AB4E9F">
        <w:rPr>
          <w:rFonts w:ascii="Times New Roman" w:hAnsi="Times New Roman" w:cs="Times New Roman"/>
          <w:b/>
          <w:bCs/>
          <w:sz w:val="24"/>
          <w:szCs w:val="24"/>
        </w:rPr>
        <w:t>Classification</w:t>
      </w:r>
      <w:r w:rsidRPr="00AB4E9F">
        <w:rPr>
          <w:rFonts w:ascii="Times New Roman" w:hAnsi="Times New Roman" w:cs="Times New Roman"/>
          <w:sz w:val="24"/>
          <w:szCs w:val="24"/>
        </w:rPr>
        <w:t>: The output variable to be predicted is </w:t>
      </w:r>
      <w:r w:rsidRPr="00AB4E9F">
        <w:rPr>
          <w:rFonts w:ascii="Times New Roman" w:hAnsi="Times New Roman" w:cs="Times New Roman"/>
          <w:i/>
          <w:iCs/>
          <w:sz w:val="24"/>
          <w:szCs w:val="24"/>
        </w:rPr>
        <w:t>categorical </w:t>
      </w:r>
      <w:r w:rsidRPr="00AB4E9F">
        <w:rPr>
          <w:rFonts w:ascii="Times New Roman" w:hAnsi="Times New Roman" w:cs="Times New Roman"/>
          <w:sz w:val="24"/>
          <w:szCs w:val="24"/>
        </w:rPr>
        <w:t xml:space="preserve">in nature, </w:t>
      </w:r>
      <w:proofErr w:type="spellStart"/>
      <w:r w:rsidRPr="00AB4E9F">
        <w:rPr>
          <w:rFonts w:ascii="Times New Roman" w:hAnsi="Times New Roman" w:cs="Times New Roman"/>
          <w:sz w:val="24"/>
          <w:szCs w:val="24"/>
        </w:rPr>
        <w:t>e.</w:t>
      </w:r>
      <w:proofErr w:type="gramStart"/>
      <w:r w:rsidRPr="00AB4E9F">
        <w:rPr>
          <w:rFonts w:ascii="Times New Roman" w:hAnsi="Times New Roman" w:cs="Times New Roman"/>
          <w:sz w:val="24"/>
          <w:szCs w:val="24"/>
        </w:rPr>
        <w:t>g.classifying</w:t>
      </w:r>
      <w:proofErr w:type="spellEnd"/>
      <w:proofErr w:type="gramEnd"/>
      <w:r w:rsidRPr="00AB4E9F">
        <w:rPr>
          <w:rFonts w:ascii="Times New Roman" w:hAnsi="Times New Roman" w:cs="Times New Roman"/>
          <w:sz w:val="24"/>
          <w:szCs w:val="24"/>
        </w:rPr>
        <w:t xml:space="preserve"> incoming emails as spam or ham, Yes or No, True or False, 0 or 1.</w:t>
      </w:r>
    </w:p>
    <w:p w14:paraId="2B5B632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2. </w:t>
      </w:r>
      <w:r w:rsidRPr="00AB4E9F">
        <w:rPr>
          <w:rFonts w:ascii="Times New Roman" w:hAnsi="Times New Roman" w:cs="Times New Roman"/>
          <w:b/>
          <w:bCs/>
          <w:sz w:val="24"/>
          <w:szCs w:val="24"/>
          <w:u w:val="single"/>
        </w:rPr>
        <w:t>Unsupervised learning methods:</w:t>
      </w:r>
      <w:r w:rsidRPr="00AB4E9F">
        <w:rPr>
          <w:rFonts w:ascii="Times New Roman" w:hAnsi="Times New Roman" w:cs="Times New Roman"/>
          <w:sz w:val="24"/>
          <w:szCs w:val="24"/>
        </w:rPr>
        <w:t> It contains no predefined labels assigned to the past data.</w:t>
      </w:r>
    </w:p>
    <w:p w14:paraId="6BF8180C" w14:textId="77777777" w:rsidR="00AB4E9F" w:rsidRPr="00AB4E9F" w:rsidRDefault="00AB4E9F" w:rsidP="00AB4E9F">
      <w:pPr>
        <w:numPr>
          <w:ilvl w:val="0"/>
          <w:numId w:val="3"/>
        </w:numPr>
        <w:rPr>
          <w:rFonts w:ascii="Times New Roman" w:hAnsi="Times New Roman" w:cs="Times New Roman"/>
          <w:sz w:val="24"/>
          <w:szCs w:val="24"/>
        </w:rPr>
      </w:pPr>
      <w:r w:rsidRPr="00AB4E9F">
        <w:rPr>
          <w:rFonts w:ascii="Times New Roman" w:hAnsi="Times New Roman" w:cs="Times New Roman"/>
          <w:b/>
          <w:bCs/>
          <w:sz w:val="24"/>
          <w:szCs w:val="24"/>
        </w:rPr>
        <w:t>Clustering</w:t>
      </w:r>
      <w:r w:rsidRPr="00AB4E9F">
        <w:rPr>
          <w:rFonts w:ascii="Times New Roman" w:hAnsi="Times New Roman" w:cs="Times New Roman"/>
          <w:sz w:val="24"/>
          <w:szCs w:val="24"/>
        </w:rPr>
        <w:t xml:space="preserve">: No predefined labels are assigned to groups/clusters </w:t>
      </w:r>
      <w:proofErr w:type="spellStart"/>
      <w:proofErr w:type="gramStart"/>
      <w:r w:rsidRPr="00AB4E9F">
        <w:rPr>
          <w:rFonts w:ascii="Times New Roman" w:hAnsi="Times New Roman" w:cs="Times New Roman"/>
          <w:sz w:val="24"/>
          <w:szCs w:val="24"/>
        </w:rPr>
        <w:t>formed,e.g</w:t>
      </w:r>
      <w:proofErr w:type="spellEnd"/>
      <w:r w:rsidRPr="00AB4E9F">
        <w:rPr>
          <w:rFonts w:ascii="Times New Roman" w:hAnsi="Times New Roman" w:cs="Times New Roman"/>
          <w:sz w:val="24"/>
          <w:szCs w:val="24"/>
        </w:rPr>
        <w:t>.</w:t>
      </w:r>
      <w:proofErr w:type="gramEnd"/>
      <w:r w:rsidRPr="00AB4E9F">
        <w:rPr>
          <w:rFonts w:ascii="Times New Roman" w:hAnsi="Times New Roman" w:cs="Times New Roman"/>
          <w:sz w:val="24"/>
          <w:szCs w:val="24"/>
        </w:rPr>
        <w:t xml:space="preserve"> customer segmentation.</w:t>
      </w:r>
    </w:p>
    <w:p w14:paraId="27BF83B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Linear Regression is a supervised learning algorithm in machine learning that supports finding the </w:t>
      </w:r>
      <w:r w:rsidRPr="00AB4E9F">
        <w:rPr>
          <w:rFonts w:ascii="Times New Roman" w:hAnsi="Times New Roman" w:cs="Times New Roman"/>
          <w:i/>
          <w:iCs/>
          <w:sz w:val="24"/>
          <w:szCs w:val="24"/>
        </w:rPr>
        <w:t>linear </w:t>
      </w:r>
      <w:r w:rsidRPr="00AB4E9F">
        <w:rPr>
          <w:rFonts w:ascii="Times New Roman" w:hAnsi="Times New Roman" w:cs="Times New Roman"/>
          <w:sz w:val="24"/>
          <w:szCs w:val="24"/>
        </w:rPr>
        <w:t>correlation among variables. The result or output of the regression problem is a real or continuous value.</w:t>
      </w:r>
    </w:p>
    <w:p w14:paraId="792DBB6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In this article, we will cover linear regression and its components comprehensively. We’ll look at simple and multiple linear regression, why it matters, its applications, its drawbacks, and then deep dive into linear regression including how to perform it in Python on a real-world dataset.</w:t>
      </w:r>
    </w:p>
    <w:p w14:paraId="7A325445" w14:textId="77777777" w:rsidR="00AB4E9F" w:rsidRDefault="00AB4E9F" w:rsidP="00AB4E9F">
      <w:pPr>
        <w:rPr>
          <w:rFonts w:ascii="Times New Roman" w:hAnsi="Times New Roman" w:cs="Times New Roman"/>
          <w:sz w:val="24"/>
          <w:szCs w:val="24"/>
        </w:rPr>
      </w:pPr>
    </w:p>
    <w:p w14:paraId="04C05905" w14:textId="68A0C1A9"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Table of contents</w:t>
      </w:r>
    </w:p>
    <w:p w14:paraId="6223BDCD" w14:textId="77777777" w:rsidR="00AB4E9F" w:rsidRPr="00AB4E9F" w:rsidRDefault="00000000" w:rsidP="00AB4E9F">
      <w:pPr>
        <w:numPr>
          <w:ilvl w:val="0"/>
          <w:numId w:val="4"/>
        </w:numPr>
        <w:rPr>
          <w:rFonts w:ascii="Times New Roman" w:hAnsi="Times New Roman" w:cs="Times New Roman"/>
          <w:sz w:val="24"/>
          <w:szCs w:val="24"/>
        </w:rPr>
      </w:pPr>
      <w:hyperlink r:id="rId5" w:anchor="h-what-is-linear-regression" w:history="1">
        <w:r w:rsidR="00AB4E9F" w:rsidRPr="00AB4E9F">
          <w:rPr>
            <w:rStyle w:val="Hyperlink"/>
            <w:rFonts w:ascii="Times New Roman" w:hAnsi="Times New Roman" w:cs="Times New Roman"/>
            <w:sz w:val="24"/>
            <w:szCs w:val="24"/>
          </w:rPr>
          <w:t>What is Linear Regression?</w:t>
        </w:r>
      </w:hyperlink>
    </w:p>
    <w:p w14:paraId="10354907" w14:textId="77777777" w:rsidR="00AB4E9F" w:rsidRPr="00AB4E9F" w:rsidRDefault="00000000" w:rsidP="00AB4E9F">
      <w:pPr>
        <w:numPr>
          <w:ilvl w:val="0"/>
          <w:numId w:val="4"/>
        </w:numPr>
        <w:rPr>
          <w:rFonts w:ascii="Times New Roman" w:hAnsi="Times New Roman" w:cs="Times New Roman"/>
          <w:sz w:val="24"/>
          <w:szCs w:val="24"/>
        </w:rPr>
      </w:pPr>
      <w:hyperlink r:id="rId6" w:anchor="h-simple-linear-regression" w:history="1">
        <w:r w:rsidR="00AB4E9F" w:rsidRPr="00AB4E9F">
          <w:rPr>
            <w:rStyle w:val="Hyperlink"/>
            <w:rFonts w:ascii="Times New Roman" w:hAnsi="Times New Roman" w:cs="Times New Roman"/>
            <w:sz w:val="24"/>
            <w:szCs w:val="24"/>
          </w:rPr>
          <w:t>Simple Linear Regression</w:t>
        </w:r>
      </w:hyperlink>
    </w:p>
    <w:p w14:paraId="673F4611" w14:textId="77777777" w:rsidR="00AB4E9F" w:rsidRPr="00AB4E9F" w:rsidRDefault="00000000" w:rsidP="00AB4E9F">
      <w:pPr>
        <w:numPr>
          <w:ilvl w:val="0"/>
          <w:numId w:val="4"/>
        </w:numPr>
        <w:rPr>
          <w:rFonts w:ascii="Times New Roman" w:hAnsi="Times New Roman" w:cs="Times New Roman"/>
          <w:sz w:val="24"/>
          <w:szCs w:val="24"/>
        </w:rPr>
      </w:pPr>
      <w:hyperlink r:id="rId7" w:anchor="h-what-is-the-best-fit-line" w:history="1">
        <w:r w:rsidR="00AB4E9F" w:rsidRPr="00AB4E9F">
          <w:rPr>
            <w:rStyle w:val="Hyperlink"/>
            <w:rFonts w:ascii="Times New Roman" w:hAnsi="Times New Roman" w:cs="Times New Roman"/>
            <w:sz w:val="24"/>
            <w:szCs w:val="24"/>
          </w:rPr>
          <w:t>What is the best fit line?</w:t>
        </w:r>
      </w:hyperlink>
    </w:p>
    <w:p w14:paraId="016FE0AF" w14:textId="77777777" w:rsidR="00AB4E9F" w:rsidRPr="00AB4E9F" w:rsidRDefault="00000000" w:rsidP="00AB4E9F">
      <w:pPr>
        <w:numPr>
          <w:ilvl w:val="0"/>
          <w:numId w:val="4"/>
        </w:numPr>
        <w:rPr>
          <w:rFonts w:ascii="Times New Roman" w:hAnsi="Times New Roman" w:cs="Times New Roman"/>
          <w:sz w:val="24"/>
          <w:szCs w:val="24"/>
        </w:rPr>
      </w:pPr>
      <w:hyperlink r:id="rId8" w:anchor="h-cost-function-for-linear-regression" w:history="1">
        <w:r w:rsidR="00AB4E9F" w:rsidRPr="00AB4E9F">
          <w:rPr>
            <w:rStyle w:val="Hyperlink"/>
            <w:rFonts w:ascii="Times New Roman" w:hAnsi="Times New Roman" w:cs="Times New Roman"/>
            <w:sz w:val="24"/>
            <w:szCs w:val="24"/>
          </w:rPr>
          <w:t>Cost Function for Linear Regression</w:t>
        </w:r>
      </w:hyperlink>
    </w:p>
    <w:p w14:paraId="3C0B3945" w14:textId="77777777" w:rsidR="00AB4E9F" w:rsidRPr="00AB4E9F" w:rsidRDefault="00000000" w:rsidP="00AB4E9F">
      <w:pPr>
        <w:numPr>
          <w:ilvl w:val="0"/>
          <w:numId w:val="4"/>
        </w:numPr>
        <w:rPr>
          <w:rFonts w:ascii="Times New Roman" w:hAnsi="Times New Roman" w:cs="Times New Roman"/>
          <w:sz w:val="24"/>
          <w:szCs w:val="24"/>
        </w:rPr>
      </w:pPr>
      <w:hyperlink r:id="rId9" w:anchor="h-gradient-descent-for-linear-regression" w:history="1">
        <w:r w:rsidR="00AB4E9F" w:rsidRPr="00AB4E9F">
          <w:rPr>
            <w:rStyle w:val="Hyperlink"/>
            <w:rFonts w:ascii="Times New Roman" w:hAnsi="Times New Roman" w:cs="Times New Roman"/>
            <w:sz w:val="24"/>
            <w:szCs w:val="24"/>
          </w:rPr>
          <w:t>Gradient Descent for Linear Regression</w:t>
        </w:r>
      </w:hyperlink>
    </w:p>
    <w:p w14:paraId="15A0DF8A" w14:textId="77777777" w:rsidR="00AB4E9F" w:rsidRPr="00AB4E9F" w:rsidRDefault="00000000" w:rsidP="00AB4E9F">
      <w:pPr>
        <w:numPr>
          <w:ilvl w:val="0"/>
          <w:numId w:val="4"/>
        </w:numPr>
        <w:rPr>
          <w:rFonts w:ascii="Times New Roman" w:hAnsi="Times New Roman" w:cs="Times New Roman"/>
          <w:sz w:val="24"/>
          <w:szCs w:val="24"/>
        </w:rPr>
      </w:pPr>
      <w:hyperlink r:id="rId10" w:anchor="h-evaluation-metrics-for-linear-regression" w:history="1">
        <w:r w:rsidR="00AB4E9F" w:rsidRPr="00AB4E9F">
          <w:rPr>
            <w:rStyle w:val="Hyperlink"/>
            <w:rFonts w:ascii="Times New Roman" w:hAnsi="Times New Roman" w:cs="Times New Roman"/>
            <w:sz w:val="24"/>
            <w:szCs w:val="24"/>
          </w:rPr>
          <w:t>Evaluation Metrics for Linear Regression</w:t>
        </w:r>
      </w:hyperlink>
    </w:p>
    <w:p w14:paraId="57AC7D69" w14:textId="77777777" w:rsidR="00AB4E9F" w:rsidRPr="00AB4E9F" w:rsidRDefault="00000000" w:rsidP="00AB4E9F">
      <w:pPr>
        <w:numPr>
          <w:ilvl w:val="1"/>
          <w:numId w:val="4"/>
        </w:numPr>
        <w:rPr>
          <w:rFonts w:ascii="Times New Roman" w:hAnsi="Times New Roman" w:cs="Times New Roman"/>
          <w:sz w:val="24"/>
          <w:szCs w:val="24"/>
        </w:rPr>
      </w:pPr>
      <w:hyperlink r:id="rId11" w:anchor="h-coefficient-of-determination-or-r-squared-r2" w:history="1">
        <w:r w:rsidR="00AB4E9F" w:rsidRPr="00AB4E9F">
          <w:rPr>
            <w:rStyle w:val="Hyperlink"/>
            <w:rFonts w:ascii="Times New Roman" w:hAnsi="Times New Roman" w:cs="Times New Roman"/>
            <w:sz w:val="24"/>
            <w:szCs w:val="24"/>
          </w:rPr>
          <w:t>Coefficient of Determination or R-Squared (R2)</w:t>
        </w:r>
      </w:hyperlink>
    </w:p>
    <w:p w14:paraId="0F53FB8A" w14:textId="77777777" w:rsidR="00AB4E9F" w:rsidRPr="00AB4E9F" w:rsidRDefault="00000000" w:rsidP="00AB4E9F">
      <w:pPr>
        <w:numPr>
          <w:ilvl w:val="1"/>
          <w:numId w:val="4"/>
        </w:numPr>
        <w:rPr>
          <w:rFonts w:ascii="Times New Roman" w:hAnsi="Times New Roman" w:cs="Times New Roman"/>
          <w:sz w:val="24"/>
          <w:szCs w:val="24"/>
        </w:rPr>
      </w:pPr>
      <w:hyperlink r:id="rId12" w:anchor="h-root-mean-squared-error-nbsp" w:history="1">
        <w:r w:rsidR="00AB4E9F" w:rsidRPr="00AB4E9F">
          <w:rPr>
            <w:rStyle w:val="Hyperlink"/>
            <w:rFonts w:ascii="Times New Roman" w:hAnsi="Times New Roman" w:cs="Times New Roman"/>
            <w:sz w:val="24"/>
            <w:szCs w:val="24"/>
          </w:rPr>
          <w:t>Root Mean Squared Error </w:t>
        </w:r>
      </w:hyperlink>
    </w:p>
    <w:p w14:paraId="23E5A12B" w14:textId="77777777" w:rsidR="00AB4E9F" w:rsidRPr="00AB4E9F" w:rsidRDefault="00000000" w:rsidP="00AB4E9F">
      <w:pPr>
        <w:numPr>
          <w:ilvl w:val="0"/>
          <w:numId w:val="4"/>
        </w:numPr>
        <w:rPr>
          <w:rFonts w:ascii="Times New Roman" w:hAnsi="Times New Roman" w:cs="Times New Roman"/>
          <w:sz w:val="24"/>
          <w:szCs w:val="24"/>
        </w:rPr>
      </w:pPr>
      <w:hyperlink r:id="rId13" w:anchor="h-assumptions-of-linear-regression" w:history="1">
        <w:r w:rsidR="00AB4E9F" w:rsidRPr="00AB4E9F">
          <w:rPr>
            <w:rStyle w:val="Hyperlink"/>
            <w:rFonts w:ascii="Times New Roman" w:hAnsi="Times New Roman" w:cs="Times New Roman"/>
            <w:sz w:val="24"/>
            <w:szCs w:val="24"/>
          </w:rPr>
          <w:t>Assumptions of Linear Regression</w:t>
        </w:r>
      </w:hyperlink>
    </w:p>
    <w:p w14:paraId="3B64C5C3" w14:textId="77777777" w:rsidR="00AB4E9F" w:rsidRPr="00AB4E9F" w:rsidRDefault="00000000" w:rsidP="00AB4E9F">
      <w:pPr>
        <w:numPr>
          <w:ilvl w:val="0"/>
          <w:numId w:val="4"/>
        </w:numPr>
        <w:rPr>
          <w:rFonts w:ascii="Times New Roman" w:hAnsi="Times New Roman" w:cs="Times New Roman"/>
          <w:sz w:val="24"/>
          <w:szCs w:val="24"/>
        </w:rPr>
      </w:pPr>
      <w:hyperlink r:id="rId14" w:anchor="h-hypothesis-in-linear-regression" w:history="1">
        <w:r w:rsidR="00AB4E9F" w:rsidRPr="00AB4E9F">
          <w:rPr>
            <w:rStyle w:val="Hyperlink"/>
            <w:rFonts w:ascii="Times New Roman" w:hAnsi="Times New Roman" w:cs="Times New Roman"/>
            <w:sz w:val="24"/>
            <w:szCs w:val="24"/>
          </w:rPr>
          <w:t>Hypothesis in Linear Regression</w:t>
        </w:r>
      </w:hyperlink>
    </w:p>
    <w:p w14:paraId="2403AD32" w14:textId="77777777" w:rsidR="00AB4E9F" w:rsidRPr="00AB4E9F" w:rsidRDefault="00000000" w:rsidP="00AB4E9F">
      <w:pPr>
        <w:numPr>
          <w:ilvl w:val="0"/>
          <w:numId w:val="4"/>
        </w:numPr>
        <w:rPr>
          <w:rFonts w:ascii="Times New Roman" w:hAnsi="Times New Roman" w:cs="Times New Roman"/>
          <w:sz w:val="24"/>
          <w:szCs w:val="24"/>
        </w:rPr>
      </w:pPr>
      <w:hyperlink r:id="rId15" w:anchor="h-multiple-linear-regression" w:history="1">
        <w:r w:rsidR="00AB4E9F" w:rsidRPr="00AB4E9F">
          <w:rPr>
            <w:rStyle w:val="Hyperlink"/>
            <w:rFonts w:ascii="Times New Roman" w:hAnsi="Times New Roman" w:cs="Times New Roman"/>
            <w:sz w:val="24"/>
            <w:szCs w:val="24"/>
          </w:rPr>
          <w:t>Multiple Linear Regression</w:t>
        </w:r>
      </w:hyperlink>
    </w:p>
    <w:p w14:paraId="3C182B75" w14:textId="77777777" w:rsidR="00AB4E9F" w:rsidRPr="00AB4E9F" w:rsidRDefault="00000000" w:rsidP="00AB4E9F">
      <w:pPr>
        <w:numPr>
          <w:ilvl w:val="0"/>
          <w:numId w:val="4"/>
        </w:numPr>
        <w:rPr>
          <w:rFonts w:ascii="Times New Roman" w:hAnsi="Times New Roman" w:cs="Times New Roman"/>
          <w:sz w:val="24"/>
          <w:szCs w:val="24"/>
        </w:rPr>
      </w:pPr>
      <w:hyperlink r:id="rId16" w:anchor="h-considerations-of-multiple-linear-regression" w:history="1">
        <w:r w:rsidR="00AB4E9F" w:rsidRPr="00AB4E9F">
          <w:rPr>
            <w:rStyle w:val="Hyperlink"/>
            <w:rFonts w:ascii="Times New Roman" w:hAnsi="Times New Roman" w:cs="Times New Roman"/>
            <w:sz w:val="24"/>
            <w:szCs w:val="24"/>
          </w:rPr>
          <w:t>Considerations of Multiple Linear Regression</w:t>
        </w:r>
      </w:hyperlink>
    </w:p>
    <w:p w14:paraId="06480E9C" w14:textId="77777777" w:rsidR="00AB4E9F" w:rsidRPr="00AB4E9F" w:rsidRDefault="00000000" w:rsidP="00AB4E9F">
      <w:pPr>
        <w:numPr>
          <w:ilvl w:val="0"/>
          <w:numId w:val="4"/>
        </w:numPr>
        <w:rPr>
          <w:rFonts w:ascii="Times New Roman" w:hAnsi="Times New Roman" w:cs="Times New Roman"/>
          <w:sz w:val="24"/>
          <w:szCs w:val="24"/>
        </w:rPr>
      </w:pPr>
      <w:hyperlink r:id="rId17" w:anchor="h-multicollinearity" w:history="1">
        <w:r w:rsidR="00AB4E9F" w:rsidRPr="00AB4E9F">
          <w:rPr>
            <w:rStyle w:val="Hyperlink"/>
            <w:rFonts w:ascii="Times New Roman" w:hAnsi="Times New Roman" w:cs="Times New Roman"/>
            <w:sz w:val="24"/>
            <w:szCs w:val="24"/>
          </w:rPr>
          <w:t>Multicollinearity</w:t>
        </w:r>
      </w:hyperlink>
    </w:p>
    <w:p w14:paraId="156527C1" w14:textId="77777777" w:rsidR="00AB4E9F" w:rsidRPr="00AB4E9F" w:rsidRDefault="00000000" w:rsidP="00AB4E9F">
      <w:pPr>
        <w:numPr>
          <w:ilvl w:val="0"/>
          <w:numId w:val="4"/>
        </w:numPr>
        <w:rPr>
          <w:rFonts w:ascii="Times New Roman" w:hAnsi="Times New Roman" w:cs="Times New Roman"/>
          <w:sz w:val="24"/>
          <w:szCs w:val="24"/>
        </w:rPr>
      </w:pPr>
      <w:hyperlink r:id="rId18" w:anchor="h-overfitting-and-underfitting-in-linear-regression" w:history="1">
        <w:r w:rsidR="00AB4E9F" w:rsidRPr="00AB4E9F">
          <w:rPr>
            <w:rStyle w:val="Hyperlink"/>
            <w:rFonts w:ascii="Times New Roman" w:hAnsi="Times New Roman" w:cs="Times New Roman"/>
            <w:sz w:val="24"/>
            <w:szCs w:val="24"/>
          </w:rPr>
          <w:t>Overfitting and Underfitting in Linear Regression</w:t>
        </w:r>
      </w:hyperlink>
    </w:p>
    <w:p w14:paraId="64B2C99D" w14:textId="77777777" w:rsidR="00AB4E9F" w:rsidRPr="00AB4E9F" w:rsidRDefault="00000000" w:rsidP="00AB4E9F">
      <w:pPr>
        <w:numPr>
          <w:ilvl w:val="0"/>
          <w:numId w:val="4"/>
        </w:numPr>
        <w:rPr>
          <w:rFonts w:ascii="Times New Roman" w:hAnsi="Times New Roman" w:cs="Times New Roman"/>
          <w:sz w:val="24"/>
          <w:szCs w:val="24"/>
        </w:rPr>
      </w:pPr>
      <w:hyperlink r:id="rId19" w:anchor="h-bias-variance-tradeoff" w:history="1">
        <w:r w:rsidR="00AB4E9F" w:rsidRPr="00AB4E9F">
          <w:rPr>
            <w:rStyle w:val="Hyperlink"/>
            <w:rFonts w:ascii="Times New Roman" w:hAnsi="Times New Roman" w:cs="Times New Roman"/>
            <w:sz w:val="24"/>
            <w:szCs w:val="24"/>
          </w:rPr>
          <w:t>Bias Variance Tradeoff</w:t>
        </w:r>
      </w:hyperlink>
    </w:p>
    <w:p w14:paraId="39ED7636" w14:textId="77777777" w:rsidR="00AB4E9F" w:rsidRPr="00AB4E9F" w:rsidRDefault="00000000" w:rsidP="00AB4E9F">
      <w:pPr>
        <w:numPr>
          <w:ilvl w:val="0"/>
          <w:numId w:val="4"/>
        </w:numPr>
        <w:rPr>
          <w:rFonts w:ascii="Times New Roman" w:hAnsi="Times New Roman" w:cs="Times New Roman"/>
          <w:sz w:val="24"/>
          <w:szCs w:val="24"/>
        </w:rPr>
      </w:pPr>
      <w:hyperlink r:id="rId20" w:anchor="2c06" w:history="1">
        <w:r w:rsidR="00AB4E9F" w:rsidRPr="00AB4E9F">
          <w:rPr>
            <w:rStyle w:val="Hyperlink"/>
            <w:rFonts w:ascii="Times New Roman" w:hAnsi="Times New Roman" w:cs="Times New Roman"/>
            <w:sz w:val="24"/>
            <w:szCs w:val="24"/>
          </w:rPr>
          <w:t>Overfitting</w:t>
        </w:r>
      </w:hyperlink>
    </w:p>
    <w:p w14:paraId="65DCB7DA" w14:textId="77777777" w:rsidR="00AB4E9F" w:rsidRPr="00AB4E9F" w:rsidRDefault="00000000" w:rsidP="00AB4E9F">
      <w:pPr>
        <w:numPr>
          <w:ilvl w:val="0"/>
          <w:numId w:val="4"/>
        </w:numPr>
        <w:rPr>
          <w:rFonts w:ascii="Times New Roman" w:hAnsi="Times New Roman" w:cs="Times New Roman"/>
          <w:sz w:val="24"/>
          <w:szCs w:val="24"/>
        </w:rPr>
      </w:pPr>
      <w:hyperlink r:id="rId21" w:anchor="4326" w:history="1">
        <w:r w:rsidR="00AB4E9F" w:rsidRPr="00AB4E9F">
          <w:rPr>
            <w:rStyle w:val="Hyperlink"/>
            <w:rFonts w:ascii="Times New Roman" w:hAnsi="Times New Roman" w:cs="Times New Roman"/>
            <w:sz w:val="24"/>
            <w:szCs w:val="24"/>
          </w:rPr>
          <w:t>Underfitting:</w:t>
        </w:r>
      </w:hyperlink>
    </w:p>
    <w:p w14:paraId="5F8615E9" w14:textId="77777777" w:rsidR="00AB4E9F" w:rsidRPr="00AB4E9F" w:rsidRDefault="00000000" w:rsidP="00AB4E9F">
      <w:pPr>
        <w:numPr>
          <w:ilvl w:val="0"/>
          <w:numId w:val="4"/>
        </w:numPr>
        <w:rPr>
          <w:rFonts w:ascii="Times New Roman" w:hAnsi="Times New Roman" w:cs="Times New Roman"/>
          <w:sz w:val="24"/>
          <w:szCs w:val="24"/>
        </w:rPr>
      </w:pPr>
      <w:hyperlink r:id="rId22" w:anchor="h-hands-on-coding-linear-regression-model" w:history="1">
        <w:r w:rsidR="00AB4E9F" w:rsidRPr="00AB4E9F">
          <w:rPr>
            <w:rStyle w:val="Hyperlink"/>
            <w:rFonts w:ascii="Times New Roman" w:hAnsi="Times New Roman" w:cs="Times New Roman"/>
            <w:sz w:val="24"/>
            <w:szCs w:val="24"/>
          </w:rPr>
          <w:t>Hands-on Coding: Linear Regression Model</w:t>
        </w:r>
      </w:hyperlink>
    </w:p>
    <w:p w14:paraId="3603852E" w14:textId="77777777" w:rsidR="00AB4E9F" w:rsidRPr="00AB4E9F" w:rsidRDefault="00000000" w:rsidP="00AB4E9F">
      <w:pPr>
        <w:numPr>
          <w:ilvl w:val="1"/>
          <w:numId w:val="4"/>
        </w:numPr>
        <w:rPr>
          <w:rFonts w:ascii="Times New Roman" w:hAnsi="Times New Roman" w:cs="Times New Roman"/>
          <w:sz w:val="24"/>
          <w:szCs w:val="24"/>
        </w:rPr>
      </w:pPr>
      <w:hyperlink r:id="rId23" w:anchor="tab-con-8" w:history="1">
        <w:r w:rsidR="00AB4E9F" w:rsidRPr="00AB4E9F">
          <w:rPr>
            <w:rStyle w:val="Hyperlink"/>
            <w:rFonts w:ascii="Times New Roman" w:hAnsi="Times New Roman" w:cs="Times New Roman"/>
            <w:sz w:val="24"/>
            <w:szCs w:val="24"/>
          </w:rPr>
          <w:t>Step 1: Importing Python Libraries</w:t>
        </w:r>
      </w:hyperlink>
    </w:p>
    <w:p w14:paraId="40190104" w14:textId="77777777" w:rsidR="00AB4E9F" w:rsidRPr="00AB4E9F" w:rsidRDefault="00000000" w:rsidP="00AB4E9F">
      <w:pPr>
        <w:numPr>
          <w:ilvl w:val="1"/>
          <w:numId w:val="4"/>
        </w:numPr>
        <w:rPr>
          <w:rFonts w:ascii="Times New Roman" w:hAnsi="Times New Roman" w:cs="Times New Roman"/>
          <w:sz w:val="24"/>
          <w:szCs w:val="24"/>
        </w:rPr>
      </w:pPr>
      <w:hyperlink r:id="rId24" w:anchor="tab-con-8" w:history="1">
        <w:r w:rsidR="00AB4E9F" w:rsidRPr="00AB4E9F">
          <w:rPr>
            <w:rStyle w:val="Hyperlink"/>
            <w:rFonts w:ascii="Times New Roman" w:hAnsi="Times New Roman" w:cs="Times New Roman"/>
            <w:sz w:val="24"/>
            <w:szCs w:val="24"/>
          </w:rPr>
          <w:t>Step 2: Loading the Dataset</w:t>
        </w:r>
      </w:hyperlink>
    </w:p>
    <w:p w14:paraId="1A48BEFD" w14:textId="77777777" w:rsidR="00AB4E9F" w:rsidRPr="00AB4E9F" w:rsidRDefault="00000000" w:rsidP="00AB4E9F">
      <w:pPr>
        <w:numPr>
          <w:ilvl w:val="1"/>
          <w:numId w:val="4"/>
        </w:numPr>
        <w:rPr>
          <w:rFonts w:ascii="Times New Roman" w:hAnsi="Times New Roman" w:cs="Times New Roman"/>
          <w:sz w:val="24"/>
          <w:szCs w:val="24"/>
        </w:rPr>
      </w:pPr>
      <w:hyperlink r:id="rId25" w:anchor="tab-con-10" w:history="1">
        <w:r w:rsidR="00AB4E9F" w:rsidRPr="00AB4E9F">
          <w:rPr>
            <w:rStyle w:val="Hyperlink"/>
            <w:rFonts w:ascii="Times New Roman" w:hAnsi="Times New Roman" w:cs="Times New Roman"/>
            <w:sz w:val="24"/>
            <w:szCs w:val="24"/>
          </w:rPr>
          <w:t>Step 3: Visualization</w:t>
        </w:r>
      </w:hyperlink>
    </w:p>
    <w:p w14:paraId="73D39CCA" w14:textId="77777777" w:rsidR="00AB4E9F" w:rsidRPr="00AB4E9F" w:rsidRDefault="00000000" w:rsidP="00AB4E9F">
      <w:pPr>
        <w:numPr>
          <w:ilvl w:val="1"/>
          <w:numId w:val="4"/>
        </w:numPr>
        <w:rPr>
          <w:rFonts w:ascii="Times New Roman" w:hAnsi="Times New Roman" w:cs="Times New Roman"/>
          <w:sz w:val="24"/>
          <w:szCs w:val="24"/>
        </w:rPr>
      </w:pPr>
      <w:hyperlink r:id="rId26" w:anchor="tab-con-10" w:history="1">
        <w:r w:rsidR="00AB4E9F" w:rsidRPr="00AB4E9F">
          <w:rPr>
            <w:rStyle w:val="Hyperlink"/>
            <w:rFonts w:ascii="Times New Roman" w:hAnsi="Times New Roman" w:cs="Times New Roman"/>
            <w:sz w:val="24"/>
            <w:szCs w:val="24"/>
          </w:rPr>
          <w:t>Step 4: Performing Simple Linear Regression</w:t>
        </w:r>
      </w:hyperlink>
    </w:p>
    <w:p w14:paraId="1832EA05" w14:textId="77777777" w:rsidR="00AB4E9F" w:rsidRPr="00AB4E9F" w:rsidRDefault="00000000" w:rsidP="00AB4E9F">
      <w:pPr>
        <w:numPr>
          <w:ilvl w:val="1"/>
          <w:numId w:val="4"/>
        </w:numPr>
        <w:rPr>
          <w:rFonts w:ascii="Times New Roman" w:hAnsi="Times New Roman" w:cs="Times New Roman"/>
          <w:sz w:val="24"/>
          <w:szCs w:val="24"/>
        </w:rPr>
      </w:pPr>
      <w:hyperlink r:id="rId27" w:anchor="tab-con-10" w:history="1">
        <w:r w:rsidR="00AB4E9F" w:rsidRPr="00AB4E9F">
          <w:rPr>
            <w:rStyle w:val="Hyperlink"/>
            <w:rFonts w:ascii="Times New Roman" w:hAnsi="Times New Roman" w:cs="Times New Roman"/>
            <w:sz w:val="24"/>
            <w:szCs w:val="24"/>
          </w:rPr>
          <w:t>Step 5: Performing predictions on the test set</w:t>
        </w:r>
      </w:hyperlink>
    </w:p>
    <w:p w14:paraId="7448865F" w14:textId="77777777" w:rsidR="00AB4E9F" w:rsidRPr="00AB4E9F" w:rsidRDefault="00000000" w:rsidP="00AB4E9F">
      <w:pPr>
        <w:numPr>
          <w:ilvl w:val="0"/>
          <w:numId w:val="4"/>
        </w:numPr>
        <w:rPr>
          <w:rFonts w:ascii="Times New Roman" w:hAnsi="Times New Roman" w:cs="Times New Roman"/>
          <w:sz w:val="24"/>
          <w:szCs w:val="24"/>
        </w:rPr>
      </w:pPr>
      <w:hyperlink r:id="rId28" w:anchor="h-frequently-asked-questions" w:history="1">
        <w:r w:rsidR="00AB4E9F" w:rsidRPr="00AB4E9F">
          <w:rPr>
            <w:rStyle w:val="Hyperlink"/>
            <w:rFonts w:ascii="Times New Roman" w:hAnsi="Times New Roman" w:cs="Times New Roman"/>
            <w:sz w:val="24"/>
            <w:szCs w:val="24"/>
          </w:rPr>
          <w:t>Frequently Asked Questions</w:t>
        </w:r>
      </w:hyperlink>
    </w:p>
    <w:p w14:paraId="1D57F26F" w14:textId="77777777" w:rsidR="00AB4E9F" w:rsidRPr="00AB4E9F" w:rsidRDefault="00AB4E9F" w:rsidP="00AB4E9F">
      <w:pPr>
        <w:rPr>
          <w:rFonts w:ascii="Times New Roman" w:hAnsi="Times New Roman" w:cs="Times New Roman"/>
          <w:b/>
          <w:bCs/>
          <w:sz w:val="24"/>
          <w:szCs w:val="24"/>
        </w:rPr>
      </w:pPr>
      <w:r w:rsidRPr="00AB4E9F">
        <w:rPr>
          <w:rFonts w:ascii="Times New Roman" w:hAnsi="Times New Roman" w:cs="Times New Roman"/>
          <w:b/>
          <w:bCs/>
          <w:sz w:val="24"/>
          <w:szCs w:val="24"/>
        </w:rPr>
        <w:t>What is Linear Regression?</w:t>
      </w:r>
    </w:p>
    <w:p w14:paraId="51FC52FB"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Linear regression is a type of statistical analysis used to predict the relationship between two variables. It assumes a linear relationship between the independent variable and the dependent </w:t>
      </w:r>
      <w:proofErr w:type="gramStart"/>
      <w:r w:rsidRPr="00AB4E9F">
        <w:rPr>
          <w:rFonts w:ascii="Times New Roman" w:hAnsi="Times New Roman" w:cs="Times New Roman"/>
          <w:sz w:val="24"/>
          <w:szCs w:val="24"/>
        </w:rPr>
        <w:t>variable, and</w:t>
      </w:r>
      <w:proofErr w:type="gramEnd"/>
      <w:r w:rsidRPr="00AB4E9F">
        <w:rPr>
          <w:rFonts w:ascii="Times New Roman" w:hAnsi="Times New Roman" w:cs="Times New Roman"/>
          <w:sz w:val="24"/>
          <w:szCs w:val="24"/>
        </w:rPr>
        <w:t xml:space="preserve"> aims to find the best-fitting line that describes the relationship. </w:t>
      </w:r>
      <w:r w:rsidRPr="00B61DE0">
        <w:rPr>
          <w:rFonts w:ascii="Times New Roman" w:hAnsi="Times New Roman" w:cs="Times New Roman"/>
          <w:sz w:val="24"/>
          <w:szCs w:val="24"/>
          <w:highlight w:val="yellow"/>
        </w:rPr>
        <w:t>The line is determined by minimizing the sum of the squared differences between the predicted values and the actual values.</w:t>
      </w:r>
    </w:p>
    <w:p w14:paraId="58084C09" w14:textId="77777777" w:rsid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Linear regression is commonly used in many fields, including economics, finance, and social sciences, to analyze and predict trends in data. It can also be extended to multiple linear regression, where there are multiple independent variables, and logistic regression, which is used for binary classification problems.</w:t>
      </w:r>
    </w:p>
    <w:p w14:paraId="2FBE8F55" w14:textId="77777777" w:rsidR="00AB4E9F" w:rsidRPr="00AB4E9F" w:rsidRDefault="00AB4E9F" w:rsidP="00AB4E9F">
      <w:pPr>
        <w:rPr>
          <w:rFonts w:ascii="Times New Roman" w:hAnsi="Times New Roman" w:cs="Times New Roman"/>
          <w:sz w:val="24"/>
          <w:szCs w:val="24"/>
        </w:rPr>
      </w:pPr>
    </w:p>
    <w:p w14:paraId="5159E1D7" w14:textId="77777777" w:rsidR="00AB4E9F" w:rsidRPr="00AB4E9F" w:rsidRDefault="00AB4E9F" w:rsidP="00AB4E9F">
      <w:pPr>
        <w:rPr>
          <w:rFonts w:ascii="Times New Roman" w:hAnsi="Times New Roman" w:cs="Times New Roman"/>
          <w:b/>
          <w:bCs/>
          <w:sz w:val="24"/>
          <w:szCs w:val="24"/>
        </w:rPr>
      </w:pPr>
      <w:r w:rsidRPr="00AB4E9F">
        <w:rPr>
          <w:rFonts w:ascii="Times New Roman" w:hAnsi="Times New Roman" w:cs="Times New Roman"/>
          <w:b/>
          <w:bCs/>
          <w:sz w:val="24"/>
          <w:szCs w:val="24"/>
        </w:rPr>
        <w:lastRenderedPageBreak/>
        <w:t>Simple Linear Regression</w:t>
      </w:r>
    </w:p>
    <w:p w14:paraId="0039D684"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In a simple linear regression, there is </w:t>
      </w:r>
      <w:r w:rsidRPr="00B61DE0">
        <w:rPr>
          <w:rFonts w:ascii="Times New Roman" w:hAnsi="Times New Roman" w:cs="Times New Roman"/>
          <w:sz w:val="24"/>
          <w:szCs w:val="24"/>
          <w:highlight w:val="yellow"/>
        </w:rPr>
        <w:t>one independent variable and one dependent variable.</w:t>
      </w:r>
      <w:r w:rsidRPr="00AB4E9F">
        <w:rPr>
          <w:rFonts w:ascii="Times New Roman" w:hAnsi="Times New Roman" w:cs="Times New Roman"/>
          <w:sz w:val="24"/>
          <w:szCs w:val="24"/>
        </w:rPr>
        <w:t xml:space="preserve"> The </w:t>
      </w:r>
      <w:r w:rsidRPr="00B61DE0">
        <w:rPr>
          <w:rFonts w:ascii="Times New Roman" w:hAnsi="Times New Roman" w:cs="Times New Roman"/>
          <w:sz w:val="24"/>
          <w:szCs w:val="24"/>
          <w:highlight w:val="yellow"/>
        </w:rPr>
        <w:t>model estimates the slope and intercept of the line of best fit</w:t>
      </w:r>
      <w:r w:rsidRPr="00AB4E9F">
        <w:rPr>
          <w:rFonts w:ascii="Times New Roman" w:hAnsi="Times New Roman" w:cs="Times New Roman"/>
          <w:sz w:val="24"/>
          <w:szCs w:val="24"/>
        </w:rPr>
        <w:t xml:space="preserve">, which represents the relationship between the variables. The </w:t>
      </w:r>
      <w:r w:rsidRPr="00B61DE0">
        <w:rPr>
          <w:rFonts w:ascii="Times New Roman" w:hAnsi="Times New Roman" w:cs="Times New Roman"/>
          <w:sz w:val="24"/>
          <w:szCs w:val="24"/>
          <w:highlight w:val="yellow"/>
        </w:rPr>
        <w:t>slope represents the change in the dependent variable for each unit change in the independent variable</w:t>
      </w:r>
      <w:r w:rsidRPr="00AB4E9F">
        <w:rPr>
          <w:rFonts w:ascii="Times New Roman" w:hAnsi="Times New Roman" w:cs="Times New Roman"/>
          <w:sz w:val="24"/>
          <w:szCs w:val="24"/>
        </w:rPr>
        <w:t>, while the intercept represents the predicted value of the dependent variable when the independent variable is zero.</w:t>
      </w:r>
    </w:p>
    <w:p w14:paraId="45E73E8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Linear regression is a quiet and the simplest statistical regression method used for predictive analysis in machine learning. Linear regression shows the linear relationship between the independent(predictor) variable </w:t>
      </w:r>
      <w:proofErr w:type="gramStart"/>
      <w:r w:rsidRPr="00AB4E9F">
        <w:rPr>
          <w:rFonts w:ascii="Times New Roman" w:hAnsi="Times New Roman" w:cs="Times New Roman"/>
          <w:sz w:val="24"/>
          <w:szCs w:val="24"/>
        </w:rPr>
        <w:t>i.e.</w:t>
      </w:r>
      <w:proofErr w:type="gramEnd"/>
      <w:r w:rsidRPr="00AB4E9F">
        <w:rPr>
          <w:rFonts w:ascii="Times New Roman" w:hAnsi="Times New Roman" w:cs="Times New Roman"/>
          <w:sz w:val="24"/>
          <w:szCs w:val="24"/>
        </w:rPr>
        <w:t xml:space="preserve"> X-axis and the dependent(output) variable i.e. Y-axis, called linear regression</w:t>
      </w:r>
      <w:r w:rsidRPr="00AB4E9F">
        <w:rPr>
          <w:rFonts w:ascii="Times New Roman" w:hAnsi="Times New Roman" w:cs="Times New Roman"/>
          <w:i/>
          <w:iCs/>
          <w:sz w:val="24"/>
          <w:szCs w:val="24"/>
        </w:rPr>
        <w:t>. </w:t>
      </w:r>
      <w:r w:rsidRPr="00AB4E9F">
        <w:rPr>
          <w:rFonts w:ascii="Times New Roman" w:hAnsi="Times New Roman" w:cs="Times New Roman"/>
          <w:sz w:val="24"/>
          <w:szCs w:val="24"/>
        </w:rPr>
        <w:t>If there is a single input variable </w:t>
      </w:r>
      <w:proofErr w:type="gramStart"/>
      <w:r w:rsidRPr="00AB4E9F">
        <w:rPr>
          <w:rFonts w:ascii="Times New Roman" w:hAnsi="Times New Roman" w:cs="Times New Roman"/>
          <w:b/>
          <w:bCs/>
          <w:sz w:val="24"/>
          <w:szCs w:val="24"/>
        </w:rPr>
        <w:t>X</w:t>
      </w:r>
      <w:r w:rsidRPr="00AB4E9F">
        <w:rPr>
          <w:rFonts w:ascii="Times New Roman" w:hAnsi="Times New Roman" w:cs="Times New Roman"/>
          <w:sz w:val="24"/>
          <w:szCs w:val="24"/>
        </w:rPr>
        <w:t>(</w:t>
      </w:r>
      <w:proofErr w:type="gramEnd"/>
      <w:r w:rsidRPr="00AB4E9F">
        <w:rPr>
          <w:rFonts w:ascii="Times New Roman" w:hAnsi="Times New Roman" w:cs="Times New Roman"/>
          <w:sz w:val="24"/>
          <w:szCs w:val="24"/>
        </w:rPr>
        <w:t>independent variable), such linear regression is called </w:t>
      </w:r>
      <w:r w:rsidRPr="00AB4E9F">
        <w:rPr>
          <w:rFonts w:ascii="Times New Roman" w:hAnsi="Times New Roman" w:cs="Times New Roman"/>
          <w:b/>
          <w:bCs/>
          <w:i/>
          <w:iCs/>
          <w:sz w:val="24"/>
          <w:szCs w:val="24"/>
          <w:u w:val="single"/>
        </w:rPr>
        <w:t>simple linear regression</w:t>
      </w:r>
      <w:r w:rsidRPr="00AB4E9F">
        <w:rPr>
          <w:rFonts w:ascii="Times New Roman" w:hAnsi="Times New Roman" w:cs="Times New Roman"/>
          <w:sz w:val="24"/>
          <w:szCs w:val="24"/>
        </w:rPr>
        <w:t>.</w:t>
      </w:r>
    </w:p>
    <w:p w14:paraId="535679D7" w14:textId="3CCCB2D8" w:rsidR="00AB4E9F" w:rsidRPr="00AB4E9F" w:rsidRDefault="00AB4E9F" w:rsidP="00AB4E9F">
      <w:pPr>
        <w:jc w:val="cente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2E6FCED8" wp14:editId="13BFB698">
            <wp:extent cx="2457450" cy="1866900"/>
            <wp:effectExtent l="0" t="0" r="0" b="0"/>
            <wp:docPr id="1339839558" name="Picture 18"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imple Linear Regress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a:ln>
                      <a:noFill/>
                    </a:ln>
                  </pic:spPr>
                </pic:pic>
              </a:graphicData>
            </a:graphic>
          </wp:inline>
        </w:drawing>
      </w:r>
    </w:p>
    <w:p w14:paraId="378D0931"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w:t>
      </w:r>
    </w:p>
    <w:p w14:paraId="38A67FB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graph above presents the linear relationship between the output(y) and predictor(X) variables.  The blue line is referred to as the</w:t>
      </w:r>
      <w:r w:rsidRPr="00AB4E9F">
        <w:rPr>
          <w:rFonts w:ascii="Times New Roman" w:hAnsi="Times New Roman" w:cs="Times New Roman"/>
          <w:i/>
          <w:iCs/>
          <w:sz w:val="24"/>
          <w:szCs w:val="24"/>
        </w:rPr>
        <w:t> best-fit</w:t>
      </w:r>
      <w:r w:rsidRPr="00AB4E9F">
        <w:rPr>
          <w:rFonts w:ascii="Times New Roman" w:hAnsi="Times New Roman" w:cs="Times New Roman"/>
          <w:sz w:val="24"/>
          <w:szCs w:val="24"/>
        </w:rPr>
        <w:t> straight line. Based on the given data points, we attempt to plot a line that fits the points the best.</w:t>
      </w:r>
    </w:p>
    <w:p w14:paraId="667E1399"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i/>
          <w:iCs/>
          <w:sz w:val="24"/>
          <w:szCs w:val="24"/>
        </w:rPr>
        <w:t>T</w:t>
      </w:r>
      <w:r w:rsidRPr="00AB4E9F">
        <w:rPr>
          <w:rFonts w:ascii="Times New Roman" w:hAnsi="Times New Roman" w:cs="Times New Roman"/>
          <w:sz w:val="24"/>
          <w:szCs w:val="24"/>
        </w:rPr>
        <w:t>o calculate best-fit line linear regression uses a traditional slope-intercept form which is given below,</w:t>
      </w:r>
    </w:p>
    <w:p w14:paraId="0DC2D46A" w14:textId="77777777" w:rsidR="00AB4E9F" w:rsidRPr="00AB4E9F" w:rsidRDefault="00AB4E9F" w:rsidP="00AB4E9F">
      <w:pPr>
        <w:rPr>
          <w:rFonts w:ascii="Times New Roman" w:hAnsi="Times New Roman" w:cs="Times New Roman"/>
          <w:sz w:val="24"/>
          <w:szCs w:val="24"/>
        </w:rPr>
      </w:pPr>
      <w:r w:rsidRPr="00B61DE0">
        <w:rPr>
          <w:rFonts w:ascii="Times New Roman" w:hAnsi="Times New Roman" w:cs="Times New Roman"/>
          <w:b/>
          <w:bCs/>
          <w:sz w:val="24"/>
          <w:szCs w:val="24"/>
          <w:highlight w:val="yellow"/>
        </w:rPr>
        <w:t>Y</w:t>
      </w:r>
      <w:r w:rsidRPr="00B61DE0">
        <w:rPr>
          <w:rFonts w:ascii="Times New Roman" w:hAnsi="Times New Roman" w:cs="Times New Roman"/>
          <w:b/>
          <w:bCs/>
          <w:sz w:val="24"/>
          <w:szCs w:val="24"/>
          <w:highlight w:val="yellow"/>
          <w:vertAlign w:val="subscript"/>
        </w:rPr>
        <w:t>i </w:t>
      </w:r>
      <w:r w:rsidRPr="00B61DE0">
        <w:rPr>
          <w:rFonts w:ascii="Times New Roman" w:hAnsi="Times New Roman" w:cs="Times New Roman"/>
          <w:b/>
          <w:bCs/>
          <w:sz w:val="24"/>
          <w:szCs w:val="24"/>
          <w:highlight w:val="yellow"/>
        </w:rPr>
        <w:t>= β</w:t>
      </w:r>
      <w:r w:rsidRPr="00B61DE0">
        <w:rPr>
          <w:rFonts w:ascii="Times New Roman" w:hAnsi="Times New Roman" w:cs="Times New Roman"/>
          <w:b/>
          <w:bCs/>
          <w:sz w:val="24"/>
          <w:szCs w:val="24"/>
          <w:highlight w:val="yellow"/>
          <w:vertAlign w:val="subscript"/>
        </w:rPr>
        <w:t>0</w:t>
      </w:r>
      <w:r w:rsidRPr="00B61DE0">
        <w:rPr>
          <w:rFonts w:ascii="Times New Roman" w:hAnsi="Times New Roman" w:cs="Times New Roman"/>
          <w:b/>
          <w:bCs/>
          <w:sz w:val="24"/>
          <w:szCs w:val="24"/>
          <w:highlight w:val="yellow"/>
        </w:rPr>
        <w:t> + β</w:t>
      </w:r>
      <w:r w:rsidRPr="00B61DE0">
        <w:rPr>
          <w:rFonts w:ascii="Times New Roman" w:hAnsi="Times New Roman" w:cs="Times New Roman"/>
          <w:b/>
          <w:bCs/>
          <w:sz w:val="24"/>
          <w:szCs w:val="24"/>
          <w:highlight w:val="yellow"/>
          <w:vertAlign w:val="subscript"/>
        </w:rPr>
        <w:t>1</w:t>
      </w:r>
      <w:r w:rsidRPr="00B61DE0">
        <w:rPr>
          <w:rFonts w:ascii="Times New Roman" w:hAnsi="Times New Roman" w:cs="Times New Roman"/>
          <w:b/>
          <w:bCs/>
          <w:sz w:val="24"/>
          <w:szCs w:val="24"/>
          <w:highlight w:val="yellow"/>
        </w:rPr>
        <w:t>X</w:t>
      </w:r>
      <w:r w:rsidRPr="00B61DE0">
        <w:rPr>
          <w:rFonts w:ascii="Times New Roman" w:hAnsi="Times New Roman" w:cs="Times New Roman"/>
          <w:b/>
          <w:bCs/>
          <w:sz w:val="24"/>
          <w:szCs w:val="24"/>
          <w:highlight w:val="yellow"/>
          <w:vertAlign w:val="subscript"/>
        </w:rPr>
        <w:t>i</w:t>
      </w:r>
      <w:r w:rsidRPr="00AB4E9F">
        <w:rPr>
          <w:rFonts w:ascii="Times New Roman" w:hAnsi="Times New Roman" w:cs="Times New Roman"/>
          <w:b/>
          <w:bCs/>
          <w:sz w:val="24"/>
          <w:szCs w:val="24"/>
          <w:vertAlign w:val="subscript"/>
        </w:rPr>
        <w:t> </w:t>
      </w:r>
    </w:p>
    <w:p w14:paraId="065B955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where Y</w:t>
      </w:r>
      <w:r w:rsidRPr="00AB4E9F">
        <w:rPr>
          <w:rFonts w:ascii="Times New Roman" w:hAnsi="Times New Roman" w:cs="Times New Roman"/>
          <w:sz w:val="24"/>
          <w:szCs w:val="24"/>
          <w:vertAlign w:val="subscript"/>
        </w:rPr>
        <w:t>i</w:t>
      </w:r>
      <w:r w:rsidRPr="00AB4E9F">
        <w:rPr>
          <w:rFonts w:ascii="Times New Roman" w:hAnsi="Times New Roman" w:cs="Times New Roman"/>
          <w:sz w:val="24"/>
          <w:szCs w:val="24"/>
        </w:rPr>
        <w:t xml:space="preserve"> = Dependent </w:t>
      </w:r>
      <w:proofErr w:type="gramStart"/>
      <w:r w:rsidRPr="00AB4E9F">
        <w:rPr>
          <w:rFonts w:ascii="Times New Roman" w:hAnsi="Times New Roman" w:cs="Times New Roman"/>
          <w:sz w:val="24"/>
          <w:szCs w:val="24"/>
        </w:rPr>
        <w:t>variable,  </w:t>
      </w:r>
      <w:r w:rsidRPr="00AB4E9F">
        <w:rPr>
          <w:rFonts w:ascii="Times New Roman" w:hAnsi="Times New Roman" w:cs="Times New Roman"/>
          <w:b/>
          <w:bCs/>
          <w:sz w:val="24"/>
          <w:szCs w:val="24"/>
        </w:rPr>
        <w:t>β</w:t>
      </w:r>
      <w:proofErr w:type="gramEnd"/>
      <w:r w:rsidRPr="00AB4E9F">
        <w:rPr>
          <w:rFonts w:ascii="Times New Roman" w:hAnsi="Times New Roman" w:cs="Times New Roman"/>
          <w:b/>
          <w:bCs/>
          <w:sz w:val="24"/>
          <w:szCs w:val="24"/>
          <w:vertAlign w:val="subscript"/>
        </w:rPr>
        <w:t>0</w:t>
      </w:r>
      <w:r w:rsidRPr="00AB4E9F">
        <w:rPr>
          <w:rFonts w:ascii="Times New Roman" w:hAnsi="Times New Roman" w:cs="Times New Roman"/>
          <w:sz w:val="24"/>
          <w:szCs w:val="24"/>
        </w:rPr>
        <w:t> = constant/Intercept, </w:t>
      </w:r>
      <w:r w:rsidRPr="00AB4E9F">
        <w:rPr>
          <w:rFonts w:ascii="Times New Roman" w:hAnsi="Times New Roman" w:cs="Times New Roman"/>
          <w:b/>
          <w:bCs/>
          <w:sz w:val="24"/>
          <w:szCs w:val="24"/>
        </w:rPr>
        <w:t>β</w:t>
      </w:r>
      <w:r w:rsidRPr="00AB4E9F">
        <w:rPr>
          <w:rFonts w:ascii="Times New Roman" w:hAnsi="Times New Roman" w:cs="Times New Roman"/>
          <w:b/>
          <w:bCs/>
          <w:sz w:val="24"/>
          <w:szCs w:val="24"/>
          <w:vertAlign w:val="subscript"/>
        </w:rPr>
        <w:t>1</w:t>
      </w:r>
      <w:r w:rsidRPr="00AB4E9F">
        <w:rPr>
          <w:rFonts w:ascii="Times New Roman" w:hAnsi="Times New Roman" w:cs="Times New Roman"/>
          <w:sz w:val="24"/>
          <w:szCs w:val="24"/>
        </w:rPr>
        <w:t> = Slope/Intercept, </w:t>
      </w:r>
      <w:r w:rsidRPr="00AB4E9F">
        <w:rPr>
          <w:rFonts w:ascii="Times New Roman" w:hAnsi="Times New Roman" w:cs="Times New Roman"/>
          <w:b/>
          <w:bCs/>
          <w:sz w:val="24"/>
          <w:szCs w:val="24"/>
        </w:rPr>
        <w:t>X</w:t>
      </w:r>
      <w:r w:rsidRPr="00AB4E9F">
        <w:rPr>
          <w:rFonts w:ascii="Times New Roman" w:hAnsi="Times New Roman" w:cs="Times New Roman"/>
          <w:b/>
          <w:bCs/>
          <w:sz w:val="24"/>
          <w:szCs w:val="24"/>
          <w:vertAlign w:val="subscript"/>
        </w:rPr>
        <w:t>i</w:t>
      </w:r>
      <w:r w:rsidRPr="00AB4E9F">
        <w:rPr>
          <w:rFonts w:ascii="Times New Roman" w:hAnsi="Times New Roman" w:cs="Times New Roman"/>
          <w:sz w:val="24"/>
          <w:szCs w:val="24"/>
        </w:rPr>
        <w:t> = Independent variable.</w:t>
      </w:r>
    </w:p>
    <w:p w14:paraId="027CF23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This algorithm explains the linear relationship between the dependent(output) variable y and the independent(predictor) variable X using a straight </w:t>
      </w:r>
      <w:proofErr w:type="gramStart"/>
      <w:r w:rsidRPr="00AB4E9F">
        <w:rPr>
          <w:rFonts w:ascii="Times New Roman" w:hAnsi="Times New Roman" w:cs="Times New Roman"/>
          <w:sz w:val="24"/>
          <w:szCs w:val="24"/>
        </w:rPr>
        <w:t>line  Y</w:t>
      </w:r>
      <w:proofErr w:type="gramEnd"/>
      <w:r w:rsidRPr="00AB4E9F">
        <w:rPr>
          <w:rFonts w:ascii="Times New Roman" w:hAnsi="Times New Roman" w:cs="Times New Roman"/>
          <w:sz w:val="24"/>
          <w:szCs w:val="24"/>
        </w:rPr>
        <w:t>= B</w:t>
      </w:r>
      <w:r w:rsidRPr="00AB4E9F">
        <w:rPr>
          <w:rFonts w:ascii="Times New Roman" w:hAnsi="Times New Roman" w:cs="Times New Roman"/>
          <w:sz w:val="24"/>
          <w:szCs w:val="24"/>
          <w:vertAlign w:val="subscript"/>
        </w:rPr>
        <w:t>0</w:t>
      </w:r>
      <w:r w:rsidRPr="00AB4E9F">
        <w:rPr>
          <w:rFonts w:ascii="Times New Roman" w:hAnsi="Times New Roman" w:cs="Times New Roman"/>
          <w:sz w:val="24"/>
          <w:szCs w:val="24"/>
        </w:rPr>
        <w:t> +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 X.</w:t>
      </w:r>
    </w:p>
    <w:p w14:paraId="0E65DA84" w14:textId="053A5B70"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lastRenderedPageBreak/>
        <w:drawing>
          <wp:inline distT="0" distB="0" distL="0" distR="0" wp14:anchorId="125F01B9" wp14:editId="2B29FF78">
            <wp:extent cx="5457825" cy="2981325"/>
            <wp:effectExtent l="0" t="0" r="9525" b="9525"/>
            <wp:docPr id="1306249550" name="Picture 17"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Linear Regression explan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2981325"/>
                    </a:xfrm>
                    <a:prstGeom prst="rect">
                      <a:avLst/>
                    </a:prstGeom>
                    <a:noFill/>
                    <a:ln>
                      <a:noFill/>
                    </a:ln>
                  </pic:spPr>
                </pic:pic>
              </a:graphicData>
            </a:graphic>
          </wp:inline>
        </w:drawing>
      </w:r>
    </w:p>
    <w:p w14:paraId="747CB0F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But how the linear regression finds out which is the best fit line?</w:t>
      </w:r>
    </w:p>
    <w:p w14:paraId="6E9D578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goal of the linear regression algorithm is to get the </w:t>
      </w:r>
      <w:r w:rsidRPr="00AB4E9F">
        <w:rPr>
          <w:rFonts w:ascii="Times New Roman" w:hAnsi="Times New Roman" w:cs="Times New Roman"/>
          <w:b/>
          <w:bCs/>
          <w:sz w:val="24"/>
          <w:szCs w:val="24"/>
        </w:rPr>
        <w:t>best values for B</w:t>
      </w:r>
      <w:r w:rsidRPr="00AB4E9F">
        <w:rPr>
          <w:rFonts w:ascii="Times New Roman" w:hAnsi="Times New Roman" w:cs="Times New Roman"/>
          <w:b/>
          <w:bCs/>
          <w:sz w:val="24"/>
          <w:szCs w:val="24"/>
          <w:vertAlign w:val="subscript"/>
        </w:rPr>
        <w:t>0</w:t>
      </w:r>
      <w:r w:rsidRPr="00AB4E9F">
        <w:rPr>
          <w:rFonts w:ascii="Times New Roman" w:hAnsi="Times New Roman" w:cs="Times New Roman"/>
          <w:b/>
          <w:bCs/>
          <w:sz w:val="24"/>
          <w:szCs w:val="24"/>
        </w:rPr>
        <w:t> and B</w:t>
      </w:r>
      <w:r w:rsidRPr="00AB4E9F">
        <w:rPr>
          <w:rFonts w:ascii="Times New Roman" w:hAnsi="Times New Roman" w:cs="Times New Roman"/>
          <w:b/>
          <w:bCs/>
          <w:sz w:val="24"/>
          <w:szCs w:val="24"/>
          <w:vertAlign w:val="subscript"/>
        </w:rPr>
        <w:t>1</w:t>
      </w:r>
      <w:r w:rsidRPr="00AB4E9F">
        <w:rPr>
          <w:rFonts w:ascii="Times New Roman" w:hAnsi="Times New Roman" w:cs="Times New Roman"/>
          <w:sz w:val="24"/>
          <w:szCs w:val="24"/>
        </w:rPr>
        <w:t xml:space="preserve"> to find the best fit line. </w:t>
      </w:r>
      <w:r w:rsidRPr="00B61DE0">
        <w:rPr>
          <w:rFonts w:ascii="Times New Roman" w:hAnsi="Times New Roman" w:cs="Times New Roman"/>
          <w:sz w:val="24"/>
          <w:szCs w:val="24"/>
          <w:highlight w:val="yellow"/>
        </w:rPr>
        <w:t>The best fit line is a line that has the least error which means the error between predicted values and actual values should be minimum</w:t>
      </w:r>
      <w:r w:rsidRPr="00AB4E9F">
        <w:rPr>
          <w:rFonts w:ascii="Times New Roman" w:hAnsi="Times New Roman" w:cs="Times New Roman"/>
          <w:sz w:val="24"/>
          <w:szCs w:val="24"/>
        </w:rPr>
        <w:t>.</w:t>
      </w:r>
    </w:p>
    <w:p w14:paraId="2534D76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u w:val="single"/>
        </w:rPr>
        <w:t xml:space="preserve">Random </w:t>
      </w:r>
      <w:proofErr w:type="gramStart"/>
      <w:r w:rsidRPr="00AB4E9F">
        <w:rPr>
          <w:rFonts w:ascii="Times New Roman" w:hAnsi="Times New Roman" w:cs="Times New Roman"/>
          <w:b/>
          <w:bCs/>
          <w:sz w:val="24"/>
          <w:szCs w:val="24"/>
          <w:u w:val="single"/>
        </w:rPr>
        <w:t>Error(</w:t>
      </w:r>
      <w:proofErr w:type="gramEnd"/>
      <w:r w:rsidRPr="00AB4E9F">
        <w:rPr>
          <w:rFonts w:ascii="Times New Roman" w:hAnsi="Times New Roman" w:cs="Times New Roman"/>
          <w:b/>
          <w:bCs/>
          <w:sz w:val="24"/>
          <w:szCs w:val="24"/>
          <w:u w:val="single"/>
        </w:rPr>
        <w:t>Residuals)</w:t>
      </w:r>
    </w:p>
    <w:p w14:paraId="773844C9"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In regression, the difference between the observed value of the dependent variable(</w:t>
      </w:r>
      <w:proofErr w:type="spellStart"/>
      <w:r w:rsidRPr="00AB4E9F">
        <w:rPr>
          <w:rFonts w:ascii="Times New Roman" w:hAnsi="Times New Roman" w:cs="Times New Roman"/>
          <w:b/>
          <w:bCs/>
          <w:sz w:val="24"/>
          <w:szCs w:val="24"/>
        </w:rPr>
        <w:t>y</w:t>
      </w:r>
      <w:r w:rsidRPr="00AB4E9F">
        <w:rPr>
          <w:rFonts w:ascii="Times New Roman" w:hAnsi="Times New Roman" w:cs="Times New Roman"/>
          <w:b/>
          <w:bCs/>
          <w:sz w:val="24"/>
          <w:szCs w:val="24"/>
          <w:vertAlign w:val="subscript"/>
        </w:rPr>
        <w:t>i</w:t>
      </w:r>
      <w:proofErr w:type="spellEnd"/>
      <w:r w:rsidRPr="00AB4E9F">
        <w:rPr>
          <w:rFonts w:ascii="Times New Roman" w:hAnsi="Times New Roman" w:cs="Times New Roman"/>
          <w:sz w:val="24"/>
          <w:szCs w:val="24"/>
        </w:rPr>
        <w:t>) and the predicted value(</w:t>
      </w:r>
      <w:r w:rsidRPr="00AB4E9F">
        <w:rPr>
          <w:rFonts w:ascii="Times New Roman" w:hAnsi="Times New Roman" w:cs="Times New Roman"/>
          <w:b/>
          <w:bCs/>
          <w:sz w:val="24"/>
          <w:szCs w:val="24"/>
        </w:rPr>
        <w:t>predicted</w:t>
      </w:r>
      <w:r w:rsidRPr="00AB4E9F">
        <w:rPr>
          <w:rFonts w:ascii="Times New Roman" w:hAnsi="Times New Roman" w:cs="Times New Roman"/>
          <w:sz w:val="24"/>
          <w:szCs w:val="24"/>
        </w:rPr>
        <w:t>) is called the residuals.</w:t>
      </w:r>
    </w:p>
    <w:p w14:paraId="44B3BFF7" w14:textId="77777777" w:rsidR="00AB4E9F" w:rsidRPr="00AB4E9F" w:rsidRDefault="00AB4E9F" w:rsidP="00AB4E9F">
      <w:pPr>
        <w:rPr>
          <w:rFonts w:ascii="Times New Roman" w:hAnsi="Times New Roman" w:cs="Times New Roman"/>
          <w:sz w:val="24"/>
          <w:szCs w:val="24"/>
        </w:rPr>
      </w:pPr>
      <w:proofErr w:type="spellStart"/>
      <w:r w:rsidRPr="003D0AAF">
        <w:rPr>
          <w:rFonts w:ascii="Times New Roman" w:hAnsi="Times New Roman" w:cs="Times New Roman"/>
          <w:b/>
          <w:bCs/>
          <w:sz w:val="24"/>
          <w:szCs w:val="24"/>
          <w:highlight w:val="yellow"/>
        </w:rPr>
        <w:t>ε</w:t>
      </w:r>
      <w:r w:rsidRPr="003D0AAF">
        <w:rPr>
          <w:rFonts w:ascii="Times New Roman" w:hAnsi="Times New Roman" w:cs="Times New Roman"/>
          <w:b/>
          <w:bCs/>
          <w:sz w:val="24"/>
          <w:szCs w:val="24"/>
          <w:highlight w:val="yellow"/>
          <w:vertAlign w:val="subscript"/>
        </w:rPr>
        <w:t>i</w:t>
      </w:r>
      <w:proofErr w:type="spellEnd"/>
      <w:r w:rsidRPr="003D0AAF">
        <w:rPr>
          <w:rFonts w:ascii="Times New Roman" w:hAnsi="Times New Roman" w:cs="Times New Roman"/>
          <w:b/>
          <w:bCs/>
          <w:sz w:val="24"/>
          <w:szCs w:val="24"/>
          <w:highlight w:val="yellow"/>
          <w:vertAlign w:val="subscript"/>
        </w:rPr>
        <w:t> </w:t>
      </w:r>
      <w:proofErr w:type="gramStart"/>
      <w:r w:rsidRPr="003D0AAF">
        <w:rPr>
          <w:rFonts w:ascii="Times New Roman" w:hAnsi="Times New Roman" w:cs="Times New Roman"/>
          <w:b/>
          <w:bCs/>
          <w:sz w:val="24"/>
          <w:szCs w:val="24"/>
          <w:highlight w:val="yellow"/>
        </w:rPr>
        <w:t>= </w:t>
      </w:r>
      <w:r w:rsidRPr="003D0AAF">
        <w:rPr>
          <w:rFonts w:ascii="Times New Roman" w:hAnsi="Times New Roman" w:cs="Times New Roman"/>
          <w:sz w:val="24"/>
          <w:szCs w:val="24"/>
          <w:highlight w:val="yellow"/>
        </w:rPr>
        <w:t> </w:t>
      </w:r>
      <w:proofErr w:type="spellStart"/>
      <w:r w:rsidRPr="003D0AAF">
        <w:rPr>
          <w:rFonts w:ascii="Times New Roman" w:hAnsi="Times New Roman" w:cs="Times New Roman"/>
          <w:b/>
          <w:bCs/>
          <w:sz w:val="24"/>
          <w:szCs w:val="24"/>
          <w:highlight w:val="yellow"/>
        </w:rPr>
        <w:t>y</w:t>
      </w:r>
      <w:r w:rsidRPr="003D0AAF">
        <w:rPr>
          <w:rFonts w:ascii="Times New Roman" w:hAnsi="Times New Roman" w:cs="Times New Roman"/>
          <w:b/>
          <w:bCs/>
          <w:sz w:val="24"/>
          <w:szCs w:val="24"/>
          <w:highlight w:val="yellow"/>
          <w:vertAlign w:val="subscript"/>
        </w:rPr>
        <w:t>predicted</w:t>
      </w:r>
      <w:proofErr w:type="spellEnd"/>
      <w:proofErr w:type="gramEnd"/>
      <w:r w:rsidRPr="003D0AAF">
        <w:rPr>
          <w:rFonts w:ascii="Times New Roman" w:hAnsi="Times New Roman" w:cs="Times New Roman"/>
          <w:sz w:val="24"/>
          <w:szCs w:val="24"/>
          <w:highlight w:val="yellow"/>
        </w:rPr>
        <w:t> –   </w:t>
      </w:r>
      <w:proofErr w:type="spellStart"/>
      <w:r w:rsidRPr="003D0AAF">
        <w:rPr>
          <w:rFonts w:ascii="Times New Roman" w:hAnsi="Times New Roman" w:cs="Times New Roman"/>
          <w:b/>
          <w:bCs/>
          <w:sz w:val="24"/>
          <w:szCs w:val="24"/>
          <w:highlight w:val="yellow"/>
        </w:rPr>
        <w:t>y</w:t>
      </w:r>
      <w:r w:rsidRPr="003D0AAF">
        <w:rPr>
          <w:rFonts w:ascii="Times New Roman" w:hAnsi="Times New Roman" w:cs="Times New Roman"/>
          <w:b/>
          <w:bCs/>
          <w:sz w:val="24"/>
          <w:szCs w:val="24"/>
          <w:highlight w:val="yellow"/>
          <w:vertAlign w:val="subscript"/>
        </w:rPr>
        <w:t>i</w:t>
      </w:r>
      <w:proofErr w:type="spellEnd"/>
    </w:p>
    <w:p w14:paraId="3ED844C4" w14:textId="77777777" w:rsidR="00AB4E9F" w:rsidRPr="00AB4E9F" w:rsidRDefault="00AB4E9F" w:rsidP="00AB4E9F">
      <w:pPr>
        <w:rPr>
          <w:rFonts w:ascii="Times New Roman" w:hAnsi="Times New Roman" w:cs="Times New Roman"/>
          <w:sz w:val="24"/>
          <w:szCs w:val="24"/>
        </w:rPr>
      </w:pPr>
      <w:r w:rsidRPr="003D0AAF">
        <w:rPr>
          <w:rFonts w:ascii="Times New Roman" w:hAnsi="Times New Roman" w:cs="Times New Roman"/>
          <w:b/>
          <w:bCs/>
          <w:sz w:val="24"/>
          <w:szCs w:val="24"/>
          <w:highlight w:val="yellow"/>
        </w:rPr>
        <w:t>where </w:t>
      </w:r>
      <w:proofErr w:type="spellStart"/>
      <w:r w:rsidRPr="003D0AAF">
        <w:rPr>
          <w:rFonts w:ascii="Times New Roman" w:hAnsi="Times New Roman" w:cs="Times New Roman"/>
          <w:b/>
          <w:bCs/>
          <w:sz w:val="24"/>
          <w:szCs w:val="24"/>
          <w:highlight w:val="yellow"/>
        </w:rPr>
        <w:t>y</w:t>
      </w:r>
      <w:r w:rsidRPr="003D0AAF">
        <w:rPr>
          <w:rFonts w:ascii="Times New Roman" w:hAnsi="Times New Roman" w:cs="Times New Roman"/>
          <w:b/>
          <w:bCs/>
          <w:sz w:val="24"/>
          <w:szCs w:val="24"/>
          <w:highlight w:val="yellow"/>
          <w:vertAlign w:val="subscript"/>
        </w:rPr>
        <w:t>predicted</w:t>
      </w:r>
      <w:proofErr w:type="spellEnd"/>
      <w:r w:rsidRPr="003D0AAF">
        <w:rPr>
          <w:rFonts w:ascii="Times New Roman" w:hAnsi="Times New Roman" w:cs="Times New Roman"/>
          <w:b/>
          <w:bCs/>
          <w:sz w:val="24"/>
          <w:szCs w:val="24"/>
          <w:highlight w:val="yellow"/>
        </w:rPr>
        <w:t> =   B</w:t>
      </w:r>
      <w:r w:rsidRPr="003D0AAF">
        <w:rPr>
          <w:rFonts w:ascii="Times New Roman" w:hAnsi="Times New Roman" w:cs="Times New Roman"/>
          <w:b/>
          <w:bCs/>
          <w:sz w:val="24"/>
          <w:szCs w:val="24"/>
          <w:highlight w:val="yellow"/>
          <w:vertAlign w:val="subscript"/>
        </w:rPr>
        <w:t>0</w:t>
      </w:r>
      <w:r w:rsidRPr="003D0AAF">
        <w:rPr>
          <w:rFonts w:ascii="Times New Roman" w:hAnsi="Times New Roman" w:cs="Times New Roman"/>
          <w:b/>
          <w:bCs/>
          <w:sz w:val="24"/>
          <w:szCs w:val="24"/>
          <w:highlight w:val="yellow"/>
        </w:rPr>
        <w:t> + B</w:t>
      </w:r>
      <w:r w:rsidRPr="003D0AAF">
        <w:rPr>
          <w:rFonts w:ascii="Times New Roman" w:hAnsi="Times New Roman" w:cs="Times New Roman"/>
          <w:b/>
          <w:bCs/>
          <w:sz w:val="24"/>
          <w:szCs w:val="24"/>
          <w:highlight w:val="yellow"/>
          <w:vertAlign w:val="subscript"/>
        </w:rPr>
        <w:t>1</w:t>
      </w:r>
      <w:r w:rsidRPr="003D0AAF">
        <w:rPr>
          <w:rFonts w:ascii="Times New Roman" w:hAnsi="Times New Roman" w:cs="Times New Roman"/>
          <w:b/>
          <w:bCs/>
          <w:sz w:val="24"/>
          <w:szCs w:val="24"/>
          <w:highlight w:val="yellow"/>
        </w:rPr>
        <w:t> X</w:t>
      </w:r>
      <w:r w:rsidRPr="003D0AAF">
        <w:rPr>
          <w:rFonts w:ascii="Times New Roman" w:hAnsi="Times New Roman" w:cs="Times New Roman"/>
          <w:b/>
          <w:bCs/>
          <w:sz w:val="24"/>
          <w:szCs w:val="24"/>
          <w:highlight w:val="yellow"/>
          <w:vertAlign w:val="subscript"/>
        </w:rPr>
        <w:t>i</w:t>
      </w:r>
    </w:p>
    <w:p w14:paraId="09D2EB79"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u w:val="single"/>
        </w:rPr>
        <w:t> </w:t>
      </w:r>
    </w:p>
    <w:p w14:paraId="7BA03361"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What is the best fit line?</w:t>
      </w:r>
    </w:p>
    <w:p w14:paraId="4BE019C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In simple terms, </w:t>
      </w:r>
      <w:r w:rsidRPr="003D0AAF">
        <w:rPr>
          <w:rFonts w:ascii="Times New Roman" w:hAnsi="Times New Roman" w:cs="Times New Roman"/>
          <w:sz w:val="24"/>
          <w:szCs w:val="24"/>
          <w:highlight w:val="yellow"/>
        </w:rPr>
        <w:t>the best fit line is a line that fits the given scatter plot in the best way. Mathematically,</w:t>
      </w:r>
      <w:r w:rsidRPr="00AB4E9F">
        <w:rPr>
          <w:rFonts w:ascii="Times New Roman" w:hAnsi="Times New Roman" w:cs="Times New Roman"/>
          <w:sz w:val="24"/>
          <w:szCs w:val="24"/>
        </w:rPr>
        <w:t xml:space="preserve"> the best fit line is </w:t>
      </w:r>
      <w:r w:rsidRPr="003D0AAF">
        <w:rPr>
          <w:rFonts w:ascii="Times New Roman" w:hAnsi="Times New Roman" w:cs="Times New Roman"/>
          <w:sz w:val="24"/>
          <w:szCs w:val="24"/>
          <w:highlight w:val="yellow"/>
        </w:rPr>
        <w:t xml:space="preserve">obtained by minimizing the Residual Sum of </w:t>
      </w:r>
      <w:proofErr w:type="gramStart"/>
      <w:r w:rsidRPr="003D0AAF">
        <w:rPr>
          <w:rFonts w:ascii="Times New Roman" w:hAnsi="Times New Roman" w:cs="Times New Roman"/>
          <w:sz w:val="24"/>
          <w:szCs w:val="24"/>
          <w:highlight w:val="yellow"/>
        </w:rPr>
        <w:t>Squares(</w:t>
      </w:r>
      <w:proofErr w:type="gramEnd"/>
      <w:r w:rsidRPr="003D0AAF">
        <w:rPr>
          <w:rFonts w:ascii="Times New Roman" w:hAnsi="Times New Roman" w:cs="Times New Roman"/>
          <w:sz w:val="24"/>
          <w:szCs w:val="24"/>
          <w:highlight w:val="yellow"/>
        </w:rPr>
        <w:t>RSS).</w:t>
      </w:r>
    </w:p>
    <w:p w14:paraId="6F4AE08E" w14:textId="77777777" w:rsidR="00AB4E9F" w:rsidRPr="00AB4E9F" w:rsidRDefault="00AB4E9F" w:rsidP="00AB4E9F">
      <w:pPr>
        <w:rPr>
          <w:rFonts w:ascii="Times New Roman" w:hAnsi="Times New Roman" w:cs="Times New Roman"/>
          <w:sz w:val="24"/>
          <w:szCs w:val="24"/>
        </w:rPr>
      </w:pPr>
      <w:r w:rsidRPr="00D85E77">
        <w:rPr>
          <w:rFonts w:ascii="Times New Roman" w:hAnsi="Times New Roman" w:cs="Times New Roman"/>
          <w:b/>
          <w:bCs/>
          <w:sz w:val="24"/>
          <w:szCs w:val="24"/>
          <w:highlight w:val="yellow"/>
        </w:rPr>
        <w:t>Cost Function for Linear Regression</w:t>
      </w:r>
    </w:p>
    <w:p w14:paraId="269596E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w:t>
      </w:r>
      <w:hyperlink r:id="rId31" w:tgtFrame="_blank" w:history="1">
        <w:r w:rsidRPr="003D0AAF">
          <w:rPr>
            <w:rStyle w:val="Hyperlink"/>
            <w:rFonts w:ascii="Times New Roman" w:hAnsi="Times New Roman" w:cs="Times New Roman"/>
            <w:sz w:val="24"/>
            <w:szCs w:val="24"/>
            <w:highlight w:val="yellow"/>
          </w:rPr>
          <w:t>cost function</w:t>
        </w:r>
      </w:hyperlink>
      <w:r w:rsidRPr="003D0AAF">
        <w:rPr>
          <w:rFonts w:ascii="Times New Roman" w:hAnsi="Times New Roman" w:cs="Times New Roman"/>
          <w:sz w:val="24"/>
          <w:szCs w:val="24"/>
          <w:highlight w:val="yellow"/>
        </w:rPr>
        <w:t> helps to work out the optimal values for B</w:t>
      </w:r>
      <w:r w:rsidRPr="003D0AAF">
        <w:rPr>
          <w:rFonts w:ascii="Times New Roman" w:hAnsi="Times New Roman" w:cs="Times New Roman"/>
          <w:sz w:val="24"/>
          <w:szCs w:val="24"/>
          <w:highlight w:val="yellow"/>
          <w:vertAlign w:val="subscript"/>
        </w:rPr>
        <w:t>0</w:t>
      </w:r>
      <w:r w:rsidRPr="003D0AAF">
        <w:rPr>
          <w:rFonts w:ascii="Times New Roman" w:hAnsi="Times New Roman" w:cs="Times New Roman"/>
          <w:sz w:val="24"/>
          <w:szCs w:val="24"/>
          <w:highlight w:val="yellow"/>
        </w:rPr>
        <w:t> and B</w:t>
      </w:r>
      <w:r w:rsidRPr="003D0AAF">
        <w:rPr>
          <w:rFonts w:ascii="Times New Roman" w:hAnsi="Times New Roman" w:cs="Times New Roman"/>
          <w:sz w:val="24"/>
          <w:szCs w:val="24"/>
          <w:highlight w:val="yellow"/>
          <w:vertAlign w:val="subscript"/>
        </w:rPr>
        <w:t>1</w:t>
      </w:r>
      <w:r w:rsidRPr="003D0AAF">
        <w:rPr>
          <w:rFonts w:ascii="Times New Roman" w:hAnsi="Times New Roman" w:cs="Times New Roman"/>
          <w:sz w:val="24"/>
          <w:szCs w:val="24"/>
          <w:highlight w:val="yellow"/>
        </w:rPr>
        <w:t>, which provides the best fit line for the data points.</w:t>
      </w:r>
    </w:p>
    <w:p w14:paraId="53CBFF4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In </w:t>
      </w:r>
      <w:r w:rsidRPr="00D85E77">
        <w:rPr>
          <w:rFonts w:ascii="Times New Roman" w:hAnsi="Times New Roman" w:cs="Times New Roman"/>
          <w:sz w:val="24"/>
          <w:szCs w:val="24"/>
          <w:highlight w:val="yellow"/>
        </w:rPr>
        <w:t>Linear Regression, generally </w:t>
      </w:r>
      <w:r w:rsidRPr="00D85E77">
        <w:rPr>
          <w:rFonts w:ascii="Times New Roman" w:hAnsi="Times New Roman" w:cs="Times New Roman"/>
          <w:b/>
          <w:bCs/>
          <w:sz w:val="24"/>
          <w:szCs w:val="24"/>
          <w:highlight w:val="yellow"/>
        </w:rPr>
        <w:t>Mean Squared Error (MSE)</w:t>
      </w:r>
      <w:r w:rsidRPr="00D85E77">
        <w:rPr>
          <w:rFonts w:ascii="Times New Roman" w:hAnsi="Times New Roman" w:cs="Times New Roman"/>
          <w:sz w:val="24"/>
          <w:szCs w:val="24"/>
          <w:highlight w:val="yellow"/>
        </w:rPr>
        <w:t> cost function is used,</w:t>
      </w:r>
      <w:r w:rsidRPr="00AB4E9F">
        <w:rPr>
          <w:rFonts w:ascii="Times New Roman" w:hAnsi="Times New Roman" w:cs="Times New Roman"/>
          <w:sz w:val="24"/>
          <w:szCs w:val="24"/>
        </w:rPr>
        <w:t xml:space="preserve"> which is the </w:t>
      </w:r>
      <w:r w:rsidRPr="00D85E77">
        <w:rPr>
          <w:rFonts w:ascii="Times New Roman" w:hAnsi="Times New Roman" w:cs="Times New Roman"/>
          <w:sz w:val="24"/>
          <w:szCs w:val="24"/>
          <w:highlight w:val="yellow"/>
        </w:rPr>
        <w:t>average of squared error that occurred between the </w:t>
      </w:r>
      <w:proofErr w:type="spellStart"/>
      <w:r w:rsidRPr="00D85E77">
        <w:rPr>
          <w:rFonts w:ascii="Times New Roman" w:hAnsi="Times New Roman" w:cs="Times New Roman"/>
          <w:b/>
          <w:bCs/>
          <w:sz w:val="24"/>
          <w:szCs w:val="24"/>
          <w:highlight w:val="yellow"/>
        </w:rPr>
        <w:t>y</w:t>
      </w:r>
      <w:r w:rsidRPr="00D85E77">
        <w:rPr>
          <w:rFonts w:ascii="Times New Roman" w:hAnsi="Times New Roman" w:cs="Times New Roman"/>
          <w:b/>
          <w:bCs/>
          <w:sz w:val="24"/>
          <w:szCs w:val="24"/>
          <w:highlight w:val="yellow"/>
          <w:vertAlign w:val="subscript"/>
        </w:rPr>
        <w:t>predicted</w:t>
      </w:r>
      <w:proofErr w:type="spellEnd"/>
      <w:r w:rsidRPr="00D85E77">
        <w:rPr>
          <w:rFonts w:ascii="Times New Roman" w:hAnsi="Times New Roman" w:cs="Times New Roman"/>
          <w:sz w:val="24"/>
          <w:szCs w:val="24"/>
          <w:highlight w:val="yellow"/>
        </w:rPr>
        <w:t> and </w:t>
      </w:r>
      <w:proofErr w:type="spellStart"/>
      <w:r w:rsidRPr="00D85E77">
        <w:rPr>
          <w:rFonts w:ascii="Times New Roman" w:hAnsi="Times New Roman" w:cs="Times New Roman"/>
          <w:b/>
          <w:bCs/>
          <w:sz w:val="24"/>
          <w:szCs w:val="24"/>
          <w:highlight w:val="yellow"/>
        </w:rPr>
        <w:t>y</w:t>
      </w:r>
      <w:r w:rsidRPr="00D85E77">
        <w:rPr>
          <w:rFonts w:ascii="Times New Roman" w:hAnsi="Times New Roman" w:cs="Times New Roman"/>
          <w:b/>
          <w:bCs/>
          <w:sz w:val="24"/>
          <w:szCs w:val="24"/>
          <w:highlight w:val="yellow"/>
          <w:vertAlign w:val="subscript"/>
        </w:rPr>
        <w:t>i</w:t>
      </w:r>
      <w:proofErr w:type="spellEnd"/>
      <w:r w:rsidRPr="00D85E77">
        <w:rPr>
          <w:rFonts w:ascii="Times New Roman" w:hAnsi="Times New Roman" w:cs="Times New Roman"/>
          <w:sz w:val="24"/>
          <w:szCs w:val="24"/>
          <w:highlight w:val="yellow"/>
        </w:rPr>
        <w:t>.</w:t>
      </w:r>
    </w:p>
    <w:p w14:paraId="540E1AD1"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We calculate MSE using simple linear equation y=</w:t>
      </w:r>
      <w:proofErr w:type="spellStart"/>
      <w:r w:rsidRPr="00AB4E9F">
        <w:rPr>
          <w:rFonts w:ascii="Times New Roman" w:hAnsi="Times New Roman" w:cs="Times New Roman"/>
          <w:sz w:val="24"/>
          <w:szCs w:val="24"/>
        </w:rPr>
        <w:t>mx+b</w:t>
      </w:r>
      <w:proofErr w:type="spellEnd"/>
      <w:r w:rsidRPr="00AB4E9F">
        <w:rPr>
          <w:rFonts w:ascii="Times New Roman" w:hAnsi="Times New Roman" w:cs="Times New Roman"/>
          <w:sz w:val="24"/>
          <w:szCs w:val="24"/>
        </w:rPr>
        <w:t>:</w:t>
      </w:r>
    </w:p>
    <w:p w14:paraId="3C27A8B4" w14:textId="69BDDBAC"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lastRenderedPageBreak/>
        <w:drawing>
          <wp:inline distT="0" distB="0" distL="0" distR="0" wp14:anchorId="61D1D419" wp14:editId="4338811C">
            <wp:extent cx="5876925" cy="676275"/>
            <wp:effectExtent l="0" t="0" r="9525" b="9525"/>
            <wp:docPr id="720549103" name="Picture 16"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6925" cy="676275"/>
                    </a:xfrm>
                    <a:prstGeom prst="rect">
                      <a:avLst/>
                    </a:prstGeom>
                    <a:noFill/>
                    <a:ln>
                      <a:noFill/>
                    </a:ln>
                  </pic:spPr>
                </pic:pic>
              </a:graphicData>
            </a:graphic>
          </wp:inline>
        </w:drawing>
      </w:r>
    </w:p>
    <w:p w14:paraId="587FE6FE" w14:textId="77777777" w:rsidR="00AB4E9F" w:rsidRPr="00AB4E9F" w:rsidRDefault="00AB4E9F" w:rsidP="00AB4E9F">
      <w:pPr>
        <w:rPr>
          <w:rFonts w:ascii="Times New Roman" w:hAnsi="Times New Roman" w:cs="Times New Roman"/>
          <w:sz w:val="24"/>
          <w:szCs w:val="24"/>
        </w:rPr>
      </w:pPr>
      <w:r w:rsidRPr="00D85E77">
        <w:rPr>
          <w:rFonts w:ascii="Times New Roman" w:hAnsi="Times New Roman" w:cs="Times New Roman"/>
          <w:sz w:val="24"/>
          <w:szCs w:val="24"/>
          <w:highlight w:val="yellow"/>
        </w:rPr>
        <w:t>Using the MSE function, we’ll update the values of B</w:t>
      </w:r>
      <w:r w:rsidRPr="00D85E77">
        <w:rPr>
          <w:rFonts w:ascii="Times New Roman" w:hAnsi="Times New Roman" w:cs="Times New Roman"/>
          <w:sz w:val="24"/>
          <w:szCs w:val="24"/>
          <w:highlight w:val="yellow"/>
          <w:vertAlign w:val="subscript"/>
        </w:rPr>
        <w:t>0</w:t>
      </w:r>
      <w:r w:rsidRPr="00D85E77">
        <w:rPr>
          <w:rFonts w:ascii="Times New Roman" w:hAnsi="Times New Roman" w:cs="Times New Roman"/>
          <w:sz w:val="24"/>
          <w:szCs w:val="24"/>
          <w:highlight w:val="yellow"/>
        </w:rPr>
        <w:t> and B</w:t>
      </w:r>
      <w:r w:rsidRPr="00D85E77">
        <w:rPr>
          <w:rFonts w:ascii="Times New Roman" w:hAnsi="Times New Roman" w:cs="Times New Roman"/>
          <w:sz w:val="24"/>
          <w:szCs w:val="24"/>
          <w:highlight w:val="yellow"/>
          <w:vertAlign w:val="subscript"/>
        </w:rPr>
        <w:t>1</w:t>
      </w:r>
      <w:r w:rsidRPr="00D85E77">
        <w:rPr>
          <w:rFonts w:ascii="Times New Roman" w:hAnsi="Times New Roman" w:cs="Times New Roman"/>
          <w:sz w:val="24"/>
          <w:szCs w:val="24"/>
          <w:highlight w:val="yellow"/>
        </w:rPr>
        <w:t xml:space="preserve"> such that the MSE value settles at the </w:t>
      </w:r>
      <w:proofErr w:type="gramStart"/>
      <w:r w:rsidRPr="00D85E77">
        <w:rPr>
          <w:rFonts w:ascii="Times New Roman" w:hAnsi="Times New Roman" w:cs="Times New Roman"/>
          <w:sz w:val="24"/>
          <w:szCs w:val="24"/>
          <w:highlight w:val="yellow"/>
        </w:rPr>
        <w:t>minima</w:t>
      </w:r>
      <w:proofErr w:type="gramEnd"/>
      <w:r w:rsidRPr="00D85E77">
        <w:rPr>
          <w:rFonts w:ascii="Times New Roman" w:hAnsi="Times New Roman" w:cs="Times New Roman"/>
          <w:sz w:val="24"/>
          <w:szCs w:val="24"/>
          <w:highlight w:val="yellow"/>
        </w:rPr>
        <w:t>.</w:t>
      </w:r>
      <w:r w:rsidRPr="00AB4E9F">
        <w:rPr>
          <w:rFonts w:ascii="Times New Roman" w:hAnsi="Times New Roman" w:cs="Times New Roman"/>
          <w:sz w:val="24"/>
          <w:szCs w:val="24"/>
        </w:rPr>
        <w:t xml:space="preserve">  These parameters can be determined using the gradient descent method such that the value for the cost function is minimum.</w:t>
      </w:r>
    </w:p>
    <w:p w14:paraId="3DCD83C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Gradient Descent for Linear Regression</w:t>
      </w:r>
    </w:p>
    <w:p w14:paraId="10462E09"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Gradient Descent is one of the optimization algorithms that optimize the cost </w:t>
      </w:r>
      <w:proofErr w:type="gramStart"/>
      <w:r w:rsidRPr="00AB4E9F">
        <w:rPr>
          <w:rFonts w:ascii="Times New Roman" w:hAnsi="Times New Roman" w:cs="Times New Roman"/>
          <w:sz w:val="24"/>
          <w:szCs w:val="24"/>
        </w:rPr>
        <w:t>function(</w:t>
      </w:r>
      <w:proofErr w:type="gramEnd"/>
      <w:r w:rsidRPr="00AB4E9F">
        <w:rPr>
          <w:rFonts w:ascii="Times New Roman" w:hAnsi="Times New Roman" w:cs="Times New Roman"/>
          <w:sz w:val="24"/>
          <w:szCs w:val="24"/>
        </w:rPr>
        <w:t xml:space="preserve">objective function) to reach the optimal minimal solution. </w:t>
      </w:r>
      <w:r w:rsidRPr="00D85E77">
        <w:rPr>
          <w:rFonts w:ascii="Times New Roman" w:hAnsi="Times New Roman" w:cs="Times New Roman"/>
          <w:sz w:val="24"/>
          <w:szCs w:val="24"/>
          <w:highlight w:val="yellow"/>
        </w:rPr>
        <w:t xml:space="preserve">To find the optimum solution we need to reduce the cost </w:t>
      </w:r>
      <w:proofErr w:type="gramStart"/>
      <w:r w:rsidRPr="00D85E77">
        <w:rPr>
          <w:rFonts w:ascii="Times New Roman" w:hAnsi="Times New Roman" w:cs="Times New Roman"/>
          <w:sz w:val="24"/>
          <w:szCs w:val="24"/>
          <w:highlight w:val="yellow"/>
        </w:rPr>
        <w:t>function(</w:t>
      </w:r>
      <w:proofErr w:type="gramEnd"/>
      <w:r w:rsidRPr="00D85E77">
        <w:rPr>
          <w:rFonts w:ascii="Times New Roman" w:hAnsi="Times New Roman" w:cs="Times New Roman"/>
          <w:sz w:val="24"/>
          <w:szCs w:val="24"/>
          <w:highlight w:val="yellow"/>
        </w:rPr>
        <w:t>MSE) for all data points. This is done by updating the values of B</w:t>
      </w:r>
      <w:r w:rsidRPr="00D85E77">
        <w:rPr>
          <w:rFonts w:ascii="Times New Roman" w:hAnsi="Times New Roman" w:cs="Times New Roman"/>
          <w:sz w:val="24"/>
          <w:szCs w:val="24"/>
          <w:highlight w:val="yellow"/>
          <w:vertAlign w:val="subscript"/>
        </w:rPr>
        <w:t>0</w:t>
      </w:r>
      <w:r w:rsidRPr="00D85E77">
        <w:rPr>
          <w:rFonts w:ascii="Times New Roman" w:hAnsi="Times New Roman" w:cs="Times New Roman"/>
          <w:sz w:val="24"/>
          <w:szCs w:val="24"/>
          <w:highlight w:val="yellow"/>
        </w:rPr>
        <w:t> and B</w:t>
      </w:r>
      <w:r w:rsidRPr="00D85E77">
        <w:rPr>
          <w:rFonts w:ascii="Times New Roman" w:hAnsi="Times New Roman" w:cs="Times New Roman"/>
          <w:sz w:val="24"/>
          <w:szCs w:val="24"/>
          <w:highlight w:val="yellow"/>
          <w:vertAlign w:val="subscript"/>
        </w:rPr>
        <w:t>1</w:t>
      </w:r>
      <w:r w:rsidRPr="00D85E77">
        <w:rPr>
          <w:rFonts w:ascii="Times New Roman" w:hAnsi="Times New Roman" w:cs="Times New Roman"/>
          <w:sz w:val="24"/>
          <w:szCs w:val="24"/>
          <w:highlight w:val="yellow"/>
        </w:rPr>
        <w:t> iteratively until we get an optimal solution</w:t>
      </w:r>
      <w:r w:rsidRPr="00AB4E9F">
        <w:rPr>
          <w:rFonts w:ascii="Times New Roman" w:hAnsi="Times New Roman" w:cs="Times New Roman"/>
          <w:sz w:val="24"/>
          <w:szCs w:val="24"/>
        </w:rPr>
        <w:t>.</w:t>
      </w:r>
    </w:p>
    <w:p w14:paraId="6F60CB9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A regression model optimizes the gradient descent algorithm to update the coefficients of the line by reducing the cost function by randomly selecting coefficient values and then iteratively updating the values to reach the minimum cost function.</w:t>
      </w:r>
    </w:p>
    <w:p w14:paraId="6F6F1BCC" w14:textId="28984FC9" w:rsidR="00AB4E9F" w:rsidRPr="00AB4E9F" w:rsidRDefault="00AB4E9F" w:rsidP="00AB4E9F">
      <w:pPr>
        <w:jc w:val="cente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49C29E45" wp14:editId="3096E9E9">
            <wp:extent cx="5410200" cy="2400300"/>
            <wp:effectExtent l="0" t="0" r="0" b="0"/>
            <wp:docPr id="1486682087" name="Picture 15" descr="Gradient Descen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for Linear Regress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0200" cy="2400300"/>
                    </a:xfrm>
                    <a:prstGeom prst="rect">
                      <a:avLst/>
                    </a:prstGeom>
                    <a:noFill/>
                    <a:ln>
                      <a:noFill/>
                    </a:ln>
                  </pic:spPr>
                </pic:pic>
              </a:graphicData>
            </a:graphic>
          </wp:inline>
        </w:drawing>
      </w:r>
    </w:p>
    <w:p w14:paraId="148A46F1"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Let’s take an example to understand this. Imagine a U-shaped pit. And you are standing at the uppermost point in the pit, and your motive is to reach the bottom of the pit. Suppose there is a treasure at the bottom of the pit, and you can only take a discrete number of steps to reach the bottom. If you opted to take one step at a time, you would get to the bottom of the pit in the end </w:t>
      </w:r>
      <w:proofErr w:type="gramStart"/>
      <w:r w:rsidRPr="00AB4E9F">
        <w:rPr>
          <w:rFonts w:ascii="Times New Roman" w:hAnsi="Times New Roman" w:cs="Times New Roman"/>
          <w:sz w:val="24"/>
          <w:szCs w:val="24"/>
        </w:rPr>
        <w:t>but,</w:t>
      </w:r>
      <w:proofErr w:type="gramEnd"/>
      <w:r w:rsidRPr="00AB4E9F">
        <w:rPr>
          <w:rFonts w:ascii="Times New Roman" w:hAnsi="Times New Roman" w:cs="Times New Roman"/>
          <w:sz w:val="24"/>
          <w:szCs w:val="24"/>
        </w:rPr>
        <w:t xml:space="preserve"> this would take a longer time. If you decide to take larger steps each time, you may </w:t>
      </w:r>
      <w:proofErr w:type="gramStart"/>
      <w:r w:rsidRPr="00AB4E9F">
        <w:rPr>
          <w:rFonts w:ascii="Times New Roman" w:hAnsi="Times New Roman" w:cs="Times New Roman"/>
          <w:sz w:val="24"/>
          <w:szCs w:val="24"/>
        </w:rPr>
        <w:t>achieve</w:t>
      </w:r>
      <w:proofErr w:type="gramEnd"/>
      <w:r w:rsidRPr="00AB4E9F">
        <w:rPr>
          <w:rFonts w:ascii="Times New Roman" w:hAnsi="Times New Roman" w:cs="Times New Roman"/>
          <w:sz w:val="24"/>
          <w:szCs w:val="24"/>
        </w:rPr>
        <w:t xml:space="preserve"> the bottom sooner but, there’s a probability that you could overshoot the bottom of the pit and not even near the bottom. In the gradient descent algorithm, the number of steps you’re taking can be considered as the </w:t>
      </w:r>
      <w:r w:rsidRPr="00AB4E9F">
        <w:rPr>
          <w:rFonts w:ascii="Times New Roman" w:hAnsi="Times New Roman" w:cs="Times New Roman"/>
          <w:b/>
          <w:bCs/>
          <w:sz w:val="24"/>
          <w:szCs w:val="24"/>
        </w:rPr>
        <w:t>learning rate</w:t>
      </w:r>
      <w:r w:rsidRPr="00AB4E9F">
        <w:rPr>
          <w:rFonts w:ascii="Times New Roman" w:hAnsi="Times New Roman" w:cs="Times New Roman"/>
          <w:sz w:val="24"/>
          <w:szCs w:val="24"/>
        </w:rPr>
        <w:t>, and this decides how fast the algorithm </w:t>
      </w:r>
      <w:r w:rsidRPr="00AB4E9F">
        <w:rPr>
          <w:rFonts w:ascii="Times New Roman" w:hAnsi="Times New Roman" w:cs="Times New Roman"/>
          <w:b/>
          <w:bCs/>
          <w:sz w:val="24"/>
          <w:szCs w:val="24"/>
        </w:rPr>
        <w:t>converges</w:t>
      </w:r>
      <w:r w:rsidRPr="00AB4E9F">
        <w:rPr>
          <w:rFonts w:ascii="Times New Roman" w:hAnsi="Times New Roman" w:cs="Times New Roman"/>
          <w:sz w:val="24"/>
          <w:szCs w:val="24"/>
        </w:rPr>
        <w:t xml:space="preserve"> to the </w:t>
      </w:r>
      <w:proofErr w:type="gramStart"/>
      <w:r w:rsidRPr="00AB4E9F">
        <w:rPr>
          <w:rFonts w:ascii="Times New Roman" w:hAnsi="Times New Roman" w:cs="Times New Roman"/>
          <w:sz w:val="24"/>
          <w:szCs w:val="24"/>
        </w:rPr>
        <w:t>minima</w:t>
      </w:r>
      <w:proofErr w:type="gramEnd"/>
      <w:r w:rsidRPr="00AB4E9F">
        <w:rPr>
          <w:rFonts w:ascii="Times New Roman" w:hAnsi="Times New Roman" w:cs="Times New Roman"/>
          <w:sz w:val="24"/>
          <w:szCs w:val="24"/>
        </w:rPr>
        <w:t>.</w:t>
      </w:r>
    </w:p>
    <w:p w14:paraId="17D03956" w14:textId="02DCFF9C"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lastRenderedPageBreak/>
        <w:drawing>
          <wp:inline distT="0" distB="0" distL="0" distR="0" wp14:anchorId="4A3E9914" wp14:editId="0FD8951C">
            <wp:extent cx="5629275" cy="3000375"/>
            <wp:effectExtent l="0" t="0" r="9525" b="9525"/>
            <wp:docPr id="811489159" name="Picture 14" descr="Gradient Descent for Linear Regression | minima and max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for Linear Regression | minima and maxi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9275" cy="3000375"/>
                    </a:xfrm>
                    <a:prstGeom prst="rect">
                      <a:avLst/>
                    </a:prstGeom>
                    <a:noFill/>
                    <a:ln>
                      <a:noFill/>
                    </a:ln>
                  </pic:spPr>
                </pic:pic>
              </a:graphicData>
            </a:graphic>
          </wp:inline>
        </w:drawing>
      </w:r>
    </w:p>
    <w:p w14:paraId="2A344B0C"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To update B</w:t>
      </w:r>
      <w:r w:rsidRPr="00AB4E9F">
        <w:rPr>
          <w:rFonts w:ascii="Times New Roman" w:hAnsi="Times New Roman" w:cs="Times New Roman"/>
          <w:sz w:val="24"/>
          <w:szCs w:val="24"/>
          <w:vertAlign w:val="subscript"/>
        </w:rPr>
        <w:t>0</w:t>
      </w:r>
      <w:r w:rsidRPr="00AB4E9F">
        <w:rPr>
          <w:rFonts w:ascii="Times New Roman" w:hAnsi="Times New Roman" w:cs="Times New Roman"/>
          <w:sz w:val="24"/>
          <w:szCs w:val="24"/>
        </w:rPr>
        <w:t> and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 we take gradients from the cost function. To find these gradients, we take partial derivatives for B</w:t>
      </w:r>
      <w:r w:rsidRPr="00AB4E9F">
        <w:rPr>
          <w:rFonts w:ascii="Times New Roman" w:hAnsi="Times New Roman" w:cs="Times New Roman"/>
          <w:sz w:val="24"/>
          <w:szCs w:val="24"/>
          <w:vertAlign w:val="subscript"/>
        </w:rPr>
        <w:t>0</w:t>
      </w:r>
      <w:r w:rsidRPr="00AB4E9F">
        <w:rPr>
          <w:rFonts w:ascii="Times New Roman" w:hAnsi="Times New Roman" w:cs="Times New Roman"/>
          <w:sz w:val="24"/>
          <w:szCs w:val="24"/>
        </w:rPr>
        <w:t> and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w:t>
      </w:r>
    </w:p>
    <w:p w14:paraId="332FC4AE" w14:textId="4EB75DE9" w:rsidR="00AB4E9F" w:rsidRPr="00AB4E9F" w:rsidRDefault="00AB4E9F" w:rsidP="00AB4E9F">
      <w:pPr>
        <w:rPr>
          <w:rFonts w:ascii="Times New Roman" w:hAnsi="Times New Roman" w:cs="Times New Roman"/>
          <w:sz w:val="24"/>
          <w:szCs w:val="24"/>
        </w:rPr>
      </w:pPr>
      <w:r w:rsidRPr="00B53F80">
        <w:rPr>
          <w:rFonts w:ascii="Times New Roman" w:hAnsi="Times New Roman" w:cs="Times New Roman"/>
          <w:noProof/>
          <w:sz w:val="24"/>
          <w:szCs w:val="24"/>
          <w:highlight w:val="yellow"/>
        </w:rPr>
        <w:lastRenderedPageBreak/>
        <w:drawing>
          <wp:inline distT="0" distB="0" distL="0" distR="0" wp14:anchorId="5E837033" wp14:editId="3C8D8A05">
            <wp:extent cx="5943600" cy="5943600"/>
            <wp:effectExtent l="0" t="0" r="0" b="0"/>
            <wp:docPr id="1455412785" name="Picture 13" descr="Gradient Descent for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Descent for Linear Regression | formul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991F54"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We need to minimize the cost function J. One of the ways to achieve this is to apply the batch gradient descent algorithm. In batch gradient descent, the values are updated in each iteration. (Last two equations </w:t>
      </w:r>
      <w:proofErr w:type="gramStart"/>
      <w:r w:rsidRPr="00AB4E9F">
        <w:rPr>
          <w:rFonts w:ascii="Times New Roman" w:hAnsi="Times New Roman" w:cs="Times New Roman"/>
          <w:sz w:val="24"/>
          <w:szCs w:val="24"/>
        </w:rPr>
        <w:t>shows</w:t>
      </w:r>
      <w:proofErr w:type="gramEnd"/>
      <w:r w:rsidRPr="00AB4E9F">
        <w:rPr>
          <w:rFonts w:ascii="Times New Roman" w:hAnsi="Times New Roman" w:cs="Times New Roman"/>
          <w:sz w:val="24"/>
          <w:szCs w:val="24"/>
        </w:rPr>
        <w:t xml:space="preserve"> the updating of values)</w:t>
      </w:r>
    </w:p>
    <w:p w14:paraId="6F53A45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partial derivates are the gradients, and they are used to update the values of B</w:t>
      </w:r>
      <w:r w:rsidRPr="00AB4E9F">
        <w:rPr>
          <w:rFonts w:ascii="Times New Roman" w:hAnsi="Times New Roman" w:cs="Times New Roman"/>
          <w:sz w:val="24"/>
          <w:szCs w:val="24"/>
          <w:vertAlign w:val="subscript"/>
        </w:rPr>
        <w:t>0</w:t>
      </w:r>
      <w:r w:rsidRPr="00AB4E9F">
        <w:rPr>
          <w:rFonts w:ascii="Times New Roman" w:hAnsi="Times New Roman" w:cs="Times New Roman"/>
          <w:sz w:val="24"/>
          <w:szCs w:val="24"/>
        </w:rPr>
        <w:t> and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 Alpha is the learning rate.</w:t>
      </w:r>
    </w:p>
    <w:p w14:paraId="76D5959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Evaluation Metrics for Linear Regression</w:t>
      </w:r>
    </w:p>
    <w:p w14:paraId="7AD8D45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The strength of any linear regression model can be assessed using various evaluation metrics. These evaluation metrics usually provide a measure of how well the observed outputs are being </w:t>
      </w:r>
      <w:r w:rsidRPr="006A182C">
        <w:rPr>
          <w:rFonts w:ascii="Times New Roman" w:hAnsi="Times New Roman" w:cs="Times New Roman"/>
          <w:sz w:val="24"/>
          <w:szCs w:val="24"/>
          <w:highlight w:val="yellow"/>
        </w:rPr>
        <w:t>generated by the model.</w:t>
      </w:r>
    </w:p>
    <w:p w14:paraId="6B56EBA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lastRenderedPageBreak/>
        <w:t>The most used metrics are,</w:t>
      </w:r>
    </w:p>
    <w:p w14:paraId="009ACAEC" w14:textId="77777777" w:rsidR="00AB4E9F" w:rsidRPr="00AB4E9F" w:rsidRDefault="00AB4E9F" w:rsidP="00AB4E9F">
      <w:pPr>
        <w:numPr>
          <w:ilvl w:val="0"/>
          <w:numId w:val="5"/>
        </w:numPr>
        <w:rPr>
          <w:rFonts w:ascii="Times New Roman" w:hAnsi="Times New Roman" w:cs="Times New Roman"/>
          <w:sz w:val="24"/>
          <w:szCs w:val="24"/>
        </w:rPr>
      </w:pPr>
      <w:r w:rsidRPr="00AB4E9F">
        <w:rPr>
          <w:rFonts w:ascii="Times New Roman" w:hAnsi="Times New Roman" w:cs="Times New Roman"/>
          <w:sz w:val="24"/>
          <w:szCs w:val="24"/>
        </w:rPr>
        <w:t>Coefficient of Determination or R-Squared (R2)</w:t>
      </w:r>
    </w:p>
    <w:p w14:paraId="4D677934" w14:textId="77777777" w:rsidR="00AB4E9F" w:rsidRPr="00AB4E9F" w:rsidRDefault="00AB4E9F" w:rsidP="00AB4E9F">
      <w:pPr>
        <w:numPr>
          <w:ilvl w:val="0"/>
          <w:numId w:val="5"/>
        </w:numPr>
        <w:rPr>
          <w:rFonts w:ascii="Times New Roman" w:hAnsi="Times New Roman" w:cs="Times New Roman"/>
          <w:sz w:val="24"/>
          <w:szCs w:val="24"/>
        </w:rPr>
      </w:pPr>
      <w:r w:rsidRPr="00AB4E9F">
        <w:rPr>
          <w:rFonts w:ascii="Times New Roman" w:hAnsi="Times New Roman" w:cs="Times New Roman"/>
          <w:sz w:val="24"/>
          <w:szCs w:val="24"/>
        </w:rPr>
        <w:t>Root Mean Squared Error (RSME) and Residual Standard Error (RSE)</w:t>
      </w:r>
    </w:p>
    <w:p w14:paraId="15A1A5F2"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Coefficient of Determination or R-Squared (R2)</w:t>
      </w:r>
    </w:p>
    <w:p w14:paraId="756802F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R-Squared is a number that explains the amount of variation that is explained/captured by the developed model. It always ranges between 0 &amp; </w:t>
      </w:r>
      <w:proofErr w:type="gramStart"/>
      <w:r w:rsidRPr="00AB4E9F">
        <w:rPr>
          <w:rFonts w:ascii="Times New Roman" w:hAnsi="Times New Roman" w:cs="Times New Roman"/>
          <w:sz w:val="24"/>
          <w:szCs w:val="24"/>
        </w:rPr>
        <w:t xml:space="preserve">1 </w:t>
      </w:r>
      <w:r w:rsidRPr="002132DA">
        <w:rPr>
          <w:rFonts w:ascii="Times New Roman" w:hAnsi="Times New Roman" w:cs="Times New Roman"/>
          <w:sz w:val="24"/>
          <w:szCs w:val="24"/>
          <w:highlight w:val="yellow"/>
        </w:rPr>
        <w:t>.</w:t>
      </w:r>
      <w:proofErr w:type="gramEnd"/>
      <w:r w:rsidRPr="002132DA">
        <w:rPr>
          <w:rFonts w:ascii="Times New Roman" w:hAnsi="Times New Roman" w:cs="Times New Roman"/>
          <w:sz w:val="24"/>
          <w:szCs w:val="24"/>
          <w:highlight w:val="yellow"/>
        </w:rPr>
        <w:t xml:space="preserve"> Overall, the higher the value of R-squared, the better the model fits the data.</w:t>
      </w:r>
    </w:p>
    <w:p w14:paraId="3247881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Mathematically it can be represented as,</w:t>
      </w:r>
    </w:p>
    <w:p w14:paraId="7D3CAEA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                                           </w:t>
      </w:r>
      <w:r w:rsidRPr="002132DA">
        <w:rPr>
          <w:rFonts w:ascii="Times New Roman" w:hAnsi="Times New Roman" w:cs="Times New Roman"/>
          <w:b/>
          <w:bCs/>
          <w:sz w:val="24"/>
          <w:szCs w:val="24"/>
          <w:highlight w:val="yellow"/>
        </w:rPr>
        <w:t>R</w:t>
      </w:r>
      <w:r w:rsidRPr="002132DA">
        <w:rPr>
          <w:rFonts w:ascii="Times New Roman" w:hAnsi="Times New Roman" w:cs="Times New Roman"/>
          <w:b/>
          <w:bCs/>
          <w:sz w:val="24"/>
          <w:szCs w:val="24"/>
          <w:highlight w:val="yellow"/>
          <w:vertAlign w:val="superscript"/>
        </w:rPr>
        <w:t>2</w:t>
      </w:r>
      <w:r w:rsidRPr="002132DA">
        <w:rPr>
          <w:rFonts w:ascii="Times New Roman" w:hAnsi="Times New Roman" w:cs="Times New Roman"/>
          <w:b/>
          <w:bCs/>
          <w:sz w:val="24"/>
          <w:szCs w:val="24"/>
          <w:highlight w:val="yellow"/>
        </w:rPr>
        <w:t xml:space="preserve"> = 1 – </w:t>
      </w:r>
      <w:proofErr w:type="gramStart"/>
      <w:r w:rsidRPr="002132DA">
        <w:rPr>
          <w:rFonts w:ascii="Times New Roman" w:hAnsi="Times New Roman" w:cs="Times New Roman"/>
          <w:b/>
          <w:bCs/>
          <w:sz w:val="24"/>
          <w:szCs w:val="24"/>
          <w:highlight w:val="yellow"/>
        </w:rPr>
        <w:t>( RSS</w:t>
      </w:r>
      <w:proofErr w:type="gramEnd"/>
      <w:r w:rsidRPr="002132DA">
        <w:rPr>
          <w:rFonts w:ascii="Times New Roman" w:hAnsi="Times New Roman" w:cs="Times New Roman"/>
          <w:b/>
          <w:bCs/>
          <w:sz w:val="24"/>
          <w:szCs w:val="24"/>
          <w:highlight w:val="yellow"/>
        </w:rPr>
        <w:t>/TSS )</w:t>
      </w:r>
      <w:r w:rsidRPr="00AB4E9F">
        <w:rPr>
          <w:rFonts w:ascii="Times New Roman" w:hAnsi="Times New Roman" w:cs="Times New Roman"/>
          <w:b/>
          <w:bCs/>
          <w:sz w:val="24"/>
          <w:szCs w:val="24"/>
        </w:rPr>
        <w:t> </w:t>
      </w:r>
    </w:p>
    <w:p w14:paraId="1C04FD69" w14:textId="77777777" w:rsidR="00AB4E9F" w:rsidRPr="00AB4E9F" w:rsidRDefault="00AB4E9F" w:rsidP="00AB4E9F">
      <w:pPr>
        <w:numPr>
          <w:ilvl w:val="0"/>
          <w:numId w:val="6"/>
        </w:numPr>
        <w:rPr>
          <w:rFonts w:ascii="Times New Roman" w:hAnsi="Times New Roman" w:cs="Times New Roman"/>
          <w:sz w:val="24"/>
          <w:szCs w:val="24"/>
        </w:rPr>
      </w:pPr>
      <w:r w:rsidRPr="00AB4E9F">
        <w:rPr>
          <w:rFonts w:ascii="Times New Roman" w:hAnsi="Times New Roman" w:cs="Times New Roman"/>
          <w:b/>
          <w:bCs/>
          <w:sz w:val="24"/>
          <w:szCs w:val="24"/>
        </w:rPr>
        <w:t>Residual sum of Squares (RSS)</w:t>
      </w:r>
      <w:r w:rsidRPr="00AB4E9F">
        <w:rPr>
          <w:rFonts w:ascii="Times New Roman" w:hAnsi="Times New Roman" w:cs="Times New Roman"/>
          <w:sz w:val="24"/>
          <w:szCs w:val="24"/>
        </w:rPr>
        <w:t> is defined as the sum of squares of the residual for each data point in the plot/data. It is the measure of the difference between the expected and the actual observed output.</w:t>
      </w:r>
    </w:p>
    <w:p w14:paraId="067A563A" w14:textId="09B5BAD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73744FDB" wp14:editId="423BC307">
            <wp:extent cx="5324475" cy="1114425"/>
            <wp:effectExtent l="0" t="0" r="9525" b="9525"/>
            <wp:docPr id="1771636775" name="Picture 12" descr="Residual Sum of Squares |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dual Sum of Squares | Linear regress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4475" cy="1114425"/>
                    </a:xfrm>
                    <a:prstGeom prst="rect">
                      <a:avLst/>
                    </a:prstGeom>
                    <a:noFill/>
                    <a:ln>
                      <a:noFill/>
                    </a:ln>
                  </pic:spPr>
                </pic:pic>
              </a:graphicData>
            </a:graphic>
          </wp:inline>
        </w:drawing>
      </w:r>
    </w:p>
    <w:p w14:paraId="1E4AA193" w14:textId="77777777" w:rsidR="00AB4E9F" w:rsidRPr="00AB4E9F" w:rsidRDefault="00AB4E9F" w:rsidP="00AB4E9F">
      <w:pPr>
        <w:numPr>
          <w:ilvl w:val="0"/>
          <w:numId w:val="7"/>
        </w:numPr>
        <w:rPr>
          <w:rFonts w:ascii="Times New Roman" w:hAnsi="Times New Roman" w:cs="Times New Roman"/>
          <w:sz w:val="24"/>
          <w:szCs w:val="24"/>
        </w:rPr>
      </w:pPr>
      <w:r w:rsidRPr="00AB4E9F">
        <w:rPr>
          <w:rFonts w:ascii="Times New Roman" w:hAnsi="Times New Roman" w:cs="Times New Roman"/>
          <w:b/>
          <w:bCs/>
          <w:sz w:val="24"/>
          <w:szCs w:val="24"/>
        </w:rPr>
        <w:t>Total Sum of Squares (TSS)</w:t>
      </w:r>
      <w:r w:rsidRPr="00AB4E9F">
        <w:rPr>
          <w:rFonts w:ascii="Times New Roman" w:hAnsi="Times New Roman" w:cs="Times New Roman"/>
          <w:sz w:val="24"/>
          <w:szCs w:val="24"/>
        </w:rPr>
        <w:t> is defined as the sum of errors of the data points from the mean of the response variable. Mathematically TSS is,</w:t>
      </w:r>
    </w:p>
    <w:p w14:paraId="30254837" w14:textId="69E45285" w:rsidR="00AB4E9F" w:rsidRPr="00AB4E9F" w:rsidRDefault="00AB4E9F" w:rsidP="00AB4E9F">
      <w:pPr>
        <w:jc w:val="cente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50288403" wp14:editId="571C0B24">
            <wp:extent cx="1504950" cy="247650"/>
            <wp:effectExtent l="0" t="0" r="0" b="0"/>
            <wp:docPr id="1774507198" name="Picture 11"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Sum of Squa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14:paraId="2150283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where </w:t>
      </w:r>
      <w:proofErr w:type="spellStart"/>
      <w:r w:rsidRPr="00AB4E9F">
        <w:rPr>
          <w:rFonts w:ascii="Times New Roman" w:hAnsi="Times New Roman" w:cs="Times New Roman"/>
          <w:sz w:val="24"/>
          <w:szCs w:val="24"/>
        </w:rPr>
        <w:t>y</w:t>
      </w:r>
      <w:proofErr w:type="spellEnd"/>
      <w:r w:rsidRPr="00AB4E9F">
        <w:rPr>
          <w:rFonts w:ascii="Times New Roman" w:hAnsi="Times New Roman" w:cs="Times New Roman"/>
          <w:sz w:val="24"/>
          <w:szCs w:val="24"/>
        </w:rPr>
        <w:t xml:space="preserve"> hat is the </w:t>
      </w:r>
      <w:proofErr w:type="gramStart"/>
      <w:r w:rsidRPr="00AB4E9F">
        <w:rPr>
          <w:rFonts w:ascii="Times New Roman" w:hAnsi="Times New Roman" w:cs="Times New Roman"/>
          <w:sz w:val="24"/>
          <w:szCs w:val="24"/>
        </w:rPr>
        <w:t>mean</w:t>
      </w:r>
      <w:proofErr w:type="gramEnd"/>
      <w:r w:rsidRPr="00AB4E9F">
        <w:rPr>
          <w:rFonts w:ascii="Times New Roman" w:hAnsi="Times New Roman" w:cs="Times New Roman"/>
          <w:sz w:val="24"/>
          <w:szCs w:val="24"/>
        </w:rPr>
        <w:t xml:space="preserve"> of the sample data points.</w:t>
      </w:r>
    </w:p>
    <w:p w14:paraId="1B23B5B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significance of R-squared is shown by the following figures,</w:t>
      </w:r>
    </w:p>
    <w:p w14:paraId="43FE6733" w14:textId="4C16CD93" w:rsidR="00AB4E9F" w:rsidRPr="00AB4E9F" w:rsidRDefault="00AB4E9F" w:rsidP="00AB4E9F">
      <w:pPr>
        <w:jc w:val="cente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3D5D3FE1" wp14:editId="5822DA1F">
            <wp:extent cx="3886200" cy="1038225"/>
            <wp:effectExtent l="0" t="0" r="0" b="9525"/>
            <wp:docPr id="144754096" name="Picture 10" descr="r-squared signifi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quared significa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6200" cy="1038225"/>
                    </a:xfrm>
                    <a:prstGeom prst="rect">
                      <a:avLst/>
                    </a:prstGeom>
                    <a:noFill/>
                    <a:ln>
                      <a:noFill/>
                    </a:ln>
                  </pic:spPr>
                </pic:pic>
              </a:graphicData>
            </a:graphic>
          </wp:inline>
        </w:drawing>
      </w:r>
    </w:p>
    <w:p w14:paraId="11C9DAD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Root Mean Squared Error </w:t>
      </w:r>
    </w:p>
    <w:p w14:paraId="07DCE5E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The Root Mean Squared Error is the square root of the variance of the residuals. It specifies the absolute fit of the model to the data </w:t>
      </w:r>
      <w:proofErr w:type="gramStart"/>
      <w:r w:rsidRPr="00AB4E9F">
        <w:rPr>
          <w:rFonts w:ascii="Times New Roman" w:hAnsi="Times New Roman" w:cs="Times New Roman"/>
          <w:sz w:val="24"/>
          <w:szCs w:val="24"/>
        </w:rPr>
        <w:t>i.e.</w:t>
      </w:r>
      <w:proofErr w:type="gramEnd"/>
      <w:r w:rsidRPr="00AB4E9F">
        <w:rPr>
          <w:rFonts w:ascii="Times New Roman" w:hAnsi="Times New Roman" w:cs="Times New Roman"/>
          <w:sz w:val="24"/>
          <w:szCs w:val="24"/>
        </w:rPr>
        <w:t xml:space="preserve"> how close the observed data points are to the predicted values. Mathematically it can be represented as,</w:t>
      </w:r>
    </w:p>
    <w:p w14:paraId="406CEEE4" w14:textId="79F9830D"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lastRenderedPageBreak/>
        <w:drawing>
          <wp:inline distT="0" distB="0" distL="0" distR="0" wp14:anchorId="3D687DF2" wp14:editId="61D66BFC">
            <wp:extent cx="4219575" cy="762000"/>
            <wp:effectExtent l="0" t="0" r="9525" b="0"/>
            <wp:docPr id="244562112" name="Picture 9" descr="Root Mean Squared 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ot Mean Squared Erro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9575" cy="762000"/>
                    </a:xfrm>
                    <a:prstGeom prst="rect">
                      <a:avLst/>
                    </a:prstGeom>
                    <a:noFill/>
                    <a:ln>
                      <a:noFill/>
                    </a:ln>
                  </pic:spPr>
                </pic:pic>
              </a:graphicData>
            </a:graphic>
          </wp:inline>
        </w:drawing>
      </w:r>
    </w:p>
    <w:p w14:paraId="2E15731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To make this estimate unbiased, one </w:t>
      </w:r>
      <w:proofErr w:type="gramStart"/>
      <w:r w:rsidRPr="00AB4E9F">
        <w:rPr>
          <w:rFonts w:ascii="Times New Roman" w:hAnsi="Times New Roman" w:cs="Times New Roman"/>
          <w:sz w:val="24"/>
          <w:szCs w:val="24"/>
        </w:rPr>
        <w:t>has to</w:t>
      </w:r>
      <w:proofErr w:type="gramEnd"/>
      <w:r w:rsidRPr="00AB4E9F">
        <w:rPr>
          <w:rFonts w:ascii="Times New Roman" w:hAnsi="Times New Roman" w:cs="Times New Roman"/>
          <w:sz w:val="24"/>
          <w:szCs w:val="24"/>
        </w:rPr>
        <w:t xml:space="preserve"> divide the sum of the squared residuals by the </w:t>
      </w:r>
      <w:r w:rsidRPr="00AB4E9F">
        <w:rPr>
          <w:rFonts w:ascii="Times New Roman" w:hAnsi="Times New Roman" w:cs="Times New Roman"/>
          <w:b/>
          <w:bCs/>
          <w:sz w:val="24"/>
          <w:szCs w:val="24"/>
        </w:rPr>
        <w:t>degrees of freedom</w:t>
      </w:r>
      <w:r w:rsidRPr="00AB4E9F">
        <w:rPr>
          <w:rFonts w:ascii="Times New Roman" w:hAnsi="Times New Roman" w:cs="Times New Roman"/>
          <w:sz w:val="24"/>
          <w:szCs w:val="24"/>
        </w:rPr>
        <w:t> rather than the total number of data points in the model. This term is then called the </w:t>
      </w:r>
      <w:r w:rsidRPr="00AB4E9F">
        <w:rPr>
          <w:rFonts w:ascii="Times New Roman" w:hAnsi="Times New Roman" w:cs="Times New Roman"/>
          <w:b/>
          <w:bCs/>
          <w:sz w:val="24"/>
          <w:szCs w:val="24"/>
        </w:rPr>
        <w:t xml:space="preserve">Residual Standard </w:t>
      </w:r>
      <w:proofErr w:type="gramStart"/>
      <w:r w:rsidRPr="00AB4E9F">
        <w:rPr>
          <w:rFonts w:ascii="Times New Roman" w:hAnsi="Times New Roman" w:cs="Times New Roman"/>
          <w:b/>
          <w:bCs/>
          <w:sz w:val="24"/>
          <w:szCs w:val="24"/>
        </w:rPr>
        <w:t>Error(</w:t>
      </w:r>
      <w:proofErr w:type="gramEnd"/>
      <w:r w:rsidRPr="00AB4E9F">
        <w:rPr>
          <w:rFonts w:ascii="Times New Roman" w:hAnsi="Times New Roman" w:cs="Times New Roman"/>
          <w:b/>
          <w:bCs/>
          <w:sz w:val="24"/>
          <w:szCs w:val="24"/>
        </w:rPr>
        <w:t>RSE)</w:t>
      </w:r>
      <w:r w:rsidRPr="00AB4E9F">
        <w:rPr>
          <w:rFonts w:ascii="Times New Roman" w:hAnsi="Times New Roman" w:cs="Times New Roman"/>
          <w:sz w:val="24"/>
          <w:szCs w:val="24"/>
        </w:rPr>
        <w:t>. Mathematically it can be represented as,</w:t>
      </w:r>
    </w:p>
    <w:p w14:paraId="07ED70DC" w14:textId="77917A6B"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6CB47345" wp14:editId="24309A05">
            <wp:extent cx="4276725" cy="714375"/>
            <wp:effectExtent l="0" t="0" r="9525" b="9525"/>
            <wp:docPr id="836793693" name="Picture 8" descr="Residual Standa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idual Standard Err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714375"/>
                    </a:xfrm>
                    <a:prstGeom prst="rect">
                      <a:avLst/>
                    </a:prstGeom>
                    <a:noFill/>
                    <a:ln>
                      <a:noFill/>
                    </a:ln>
                  </pic:spPr>
                </pic:pic>
              </a:graphicData>
            </a:graphic>
          </wp:inline>
        </w:drawing>
      </w:r>
    </w:p>
    <w:p w14:paraId="3B0F552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R-squared is a better measure than RSME. Because the value of Root Mean Squared Error depends on the units of the variables (</w:t>
      </w:r>
      <w:proofErr w:type="gramStart"/>
      <w:r w:rsidRPr="00AB4E9F">
        <w:rPr>
          <w:rFonts w:ascii="Times New Roman" w:hAnsi="Times New Roman" w:cs="Times New Roman"/>
          <w:sz w:val="24"/>
          <w:szCs w:val="24"/>
        </w:rPr>
        <w:t>i.e.</w:t>
      </w:r>
      <w:proofErr w:type="gramEnd"/>
      <w:r w:rsidRPr="00AB4E9F">
        <w:rPr>
          <w:rFonts w:ascii="Times New Roman" w:hAnsi="Times New Roman" w:cs="Times New Roman"/>
          <w:sz w:val="24"/>
          <w:szCs w:val="24"/>
        </w:rPr>
        <w:t xml:space="preserve"> it is not a normalized measure), it can change with the change in the unit of the variables.</w:t>
      </w:r>
    </w:p>
    <w:p w14:paraId="5643947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Assumptions of Linear Regression</w:t>
      </w:r>
    </w:p>
    <w:p w14:paraId="79A3490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Regression is a parametric approach, which means that it makes assumptions about the data for the purpose of analysis. For successful regression analysis, it’s essential to validate the following assumptions.</w:t>
      </w:r>
    </w:p>
    <w:p w14:paraId="0835B3C4" w14:textId="77777777" w:rsidR="00AB4E9F" w:rsidRPr="00AB4E9F" w:rsidRDefault="00AB4E9F" w:rsidP="00AB4E9F">
      <w:pPr>
        <w:numPr>
          <w:ilvl w:val="0"/>
          <w:numId w:val="8"/>
        </w:numPr>
        <w:rPr>
          <w:rFonts w:ascii="Times New Roman" w:hAnsi="Times New Roman" w:cs="Times New Roman"/>
          <w:sz w:val="24"/>
          <w:szCs w:val="24"/>
        </w:rPr>
      </w:pPr>
      <w:r w:rsidRPr="00AB4E9F">
        <w:rPr>
          <w:rFonts w:ascii="Times New Roman" w:hAnsi="Times New Roman" w:cs="Times New Roman"/>
          <w:b/>
          <w:bCs/>
          <w:sz w:val="24"/>
          <w:szCs w:val="24"/>
        </w:rPr>
        <w:t> Linearity of residuals</w:t>
      </w:r>
      <w:r w:rsidRPr="00AB4E9F">
        <w:rPr>
          <w:rFonts w:ascii="Times New Roman" w:hAnsi="Times New Roman" w:cs="Times New Roman"/>
          <w:sz w:val="24"/>
          <w:szCs w:val="24"/>
        </w:rPr>
        <w:t>: There needs to be a linear relationship between the dependent variable and independent variable(s).</w:t>
      </w:r>
    </w:p>
    <w:p w14:paraId="0F3E236C" w14:textId="125E9210"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61B70D68" wp14:editId="67ADD202">
            <wp:extent cx="5943600" cy="1870710"/>
            <wp:effectExtent l="0" t="0" r="0" b="0"/>
            <wp:docPr id="792471270" name="Picture 7" descr="Linearity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ity of residual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870710"/>
                    </a:xfrm>
                    <a:prstGeom prst="rect">
                      <a:avLst/>
                    </a:prstGeom>
                    <a:noFill/>
                    <a:ln>
                      <a:noFill/>
                    </a:ln>
                  </pic:spPr>
                </pic:pic>
              </a:graphicData>
            </a:graphic>
          </wp:inline>
        </w:drawing>
      </w:r>
    </w:p>
    <w:p w14:paraId="5DE1A912"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i/>
          <w:iCs/>
          <w:sz w:val="24"/>
          <w:szCs w:val="24"/>
        </w:rPr>
        <w:t>2. </w:t>
      </w:r>
      <w:r w:rsidRPr="00AB4E9F">
        <w:rPr>
          <w:rFonts w:ascii="Times New Roman" w:hAnsi="Times New Roman" w:cs="Times New Roman"/>
          <w:b/>
          <w:bCs/>
          <w:sz w:val="24"/>
          <w:szCs w:val="24"/>
          <w:u w:val="single"/>
        </w:rPr>
        <w:t>Independence of residuals: </w:t>
      </w:r>
      <w:r w:rsidRPr="00AB4E9F">
        <w:rPr>
          <w:rFonts w:ascii="Times New Roman" w:hAnsi="Times New Roman" w:cs="Times New Roman"/>
          <w:sz w:val="24"/>
          <w:szCs w:val="24"/>
        </w:rPr>
        <w:t>The error terms should not be dependent on one another (like in time-series data wherein the next value is dependent on the previous one). There should be no correlation between the residual terms. The absence of this phenomenon is known as </w:t>
      </w:r>
      <w:r w:rsidRPr="00AB4E9F">
        <w:rPr>
          <w:rFonts w:ascii="Times New Roman" w:hAnsi="Times New Roman" w:cs="Times New Roman"/>
          <w:b/>
          <w:bCs/>
          <w:sz w:val="24"/>
          <w:szCs w:val="24"/>
        </w:rPr>
        <w:t>Autocorrelation.</w:t>
      </w:r>
    </w:p>
    <w:p w14:paraId="351FF24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There should not be any visible patterns in the error terms.</w:t>
      </w:r>
    </w:p>
    <w:p w14:paraId="259E665C" w14:textId="30DB3958"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lastRenderedPageBreak/>
        <w:drawing>
          <wp:inline distT="0" distB="0" distL="0" distR="0" wp14:anchorId="468A4BFD" wp14:editId="07144D04">
            <wp:extent cx="5943600" cy="1840230"/>
            <wp:effectExtent l="0" t="0" r="0" b="7620"/>
            <wp:docPr id="1770877786" name="Picture 6" descr="Independe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dependence of residual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inline>
        </w:drawing>
      </w:r>
    </w:p>
    <w:p w14:paraId="48C9A5B9"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w:t>
      </w:r>
    </w:p>
    <w:p w14:paraId="7AE77CE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3. </w:t>
      </w:r>
      <w:r w:rsidRPr="00AB4E9F">
        <w:rPr>
          <w:rFonts w:ascii="Times New Roman" w:hAnsi="Times New Roman" w:cs="Times New Roman"/>
          <w:b/>
          <w:bCs/>
          <w:sz w:val="24"/>
          <w:szCs w:val="24"/>
          <w:u w:val="single"/>
        </w:rPr>
        <w:t>Normal distribution of residuals:</w:t>
      </w:r>
      <w:r w:rsidRPr="00AB4E9F">
        <w:rPr>
          <w:rFonts w:ascii="Times New Roman" w:hAnsi="Times New Roman" w:cs="Times New Roman"/>
          <w:sz w:val="24"/>
          <w:szCs w:val="24"/>
        </w:rPr>
        <w:t xml:space="preserve"> The mean of residuals should follow a normal distribution with a mean equal to zero or close to zero. This is done </w:t>
      </w:r>
      <w:proofErr w:type="gramStart"/>
      <w:r w:rsidRPr="00AB4E9F">
        <w:rPr>
          <w:rFonts w:ascii="Times New Roman" w:hAnsi="Times New Roman" w:cs="Times New Roman"/>
          <w:sz w:val="24"/>
          <w:szCs w:val="24"/>
        </w:rPr>
        <w:t>in order to</w:t>
      </w:r>
      <w:proofErr w:type="gramEnd"/>
      <w:r w:rsidRPr="00AB4E9F">
        <w:rPr>
          <w:rFonts w:ascii="Times New Roman" w:hAnsi="Times New Roman" w:cs="Times New Roman"/>
          <w:sz w:val="24"/>
          <w:szCs w:val="24"/>
        </w:rPr>
        <w:t xml:space="preserve"> check whether the selected line is actually the line of best fit or not.</w:t>
      </w:r>
      <w:r w:rsidRPr="00AB4E9F">
        <w:rPr>
          <w:rFonts w:ascii="Times New Roman" w:hAnsi="Times New Roman" w:cs="Times New Roman"/>
          <w:sz w:val="24"/>
          <w:szCs w:val="24"/>
        </w:rPr>
        <w:br/>
        <w:t>If the error terms are non-normally distributed, suggests that there are a few unusual data points that must be studied closely to make a better model.</w:t>
      </w:r>
    </w:p>
    <w:p w14:paraId="1DB07E52" w14:textId="514C0C0B"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4291F064" wp14:editId="173B1973">
            <wp:extent cx="5943600" cy="1650365"/>
            <wp:effectExtent l="0" t="0" r="0" b="6985"/>
            <wp:docPr id="966288723" name="Picture 5" descr="Normal distribution of 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 distribution of residu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16EACAC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4. The equal variance of residuals:</w:t>
      </w:r>
      <w:r w:rsidRPr="00AB4E9F">
        <w:rPr>
          <w:rFonts w:ascii="Times New Roman" w:hAnsi="Times New Roman" w:cs="Times New Roman"/>
          <w:sz w:val="24"/>
          <w:szCs w:val="24"/>
        </w:rPr>
        <w:t> The error terms must have constant variance. This phenomenon is known as </w:t>
      </w:r>
      <w:r w:rsidRPr="00AB4E9F">
        <w:rPr>
          <w:rFonts w:ascii="Times New Roman" w:hAnsi="Times New Roman" w:cs="Times New Roman"/>
          <w:b/>
          <w:bCs/>
          <w:sz w:val="24"/>
          <w:szCs w:val="24"/>
        </w:rPr>
        <w:t>Homoscedasticity</w:t>
      </w:r>
      <w:r w:rsidRPr="00AB4E9F">
        <w:rPr>
          <w:rFonts w:ascii="Times New Roman" w:hAnsi="Times New Roman" w:cs="Times New Roman"/>
          <w:sz w:val="24"/>
          <w:szCs w:val="24"/>
        </w:rPr>
        <w:t>.</w:t>
      </w:r>
    </w:p>
    <w:p w14:paraId="48714C71"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presence of non-constant variance in the error terms is referred to as </w:t>
      </w:r>
      <w:r w:rsidRPr="00AB4E9F">
        <w:rPr>
          <w:rFonts w:ascii="Times New Roman" w:hAnsi="Times New Roman" w:cs="Times New Roman"/>
          <w:b/>
          <w:bCs/>
          <w:sz w:val="24"/>
          <w:szCs w:val="24"/>
        </w:rPr>
        <w:t>Heteroscedasticity</w:t>
      </w:r>
      <w:r w:rsidRPr="00AB4E9F">
        <w:rPr>
          <w:rFonts w:ascii="Times New Roman" w:hAnsi="Times New Roman" w:cs="Times New Roman"/>
          <w:sz w:val="24"/>
          <w:szCs w:val="24"/>
        </w:rPr>
        <w:t>. Generally, non-constant variance arises in the presence of </w:t>
      </w:r>
      <w:r w:rsidRPr="00AB4E9F">
        <w:rPr>
          <w:rFonts w:ascii="Times New Roman" w:hAnsi="Times New Roman" w:cs="Times New Roman"/>
          <w:i/>
          <w:iCs/>
          <w:sz w:val="24"/>
          <w:szCs w:val="24"/>
        </w:rPr>
        <w:t>outliers or extreme leverage values</w:t>
      </w:r>
      <w:r w:rsidRPr="00AB4E9F">
        <w:rPr>
          <w:rFonts w:ascii="Times New Roman" w:hAnsi="Times New Roman" w:cs="Times New Roman"/>
          <w:sz w:val="24"/>
          <w:szCs w:val="24"/>
        </w:rPr>
        <w:t>.</w:t>
      </w:r>
    </w:p>
    <w:p w14:paraId="3D8E6E55" w14:textId="64A29CE2"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73C0111B" wp14:editId="2786421A">
            <wp:extent cx="5943600" cy="1751330"/>
            <wp:effectExtent l="0" t="0" r="0" b="1270"/>
            <wp:docPr id="314612408" name="Picture 4" descr="The equal varia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equal variance of residual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14:paraId="00332BFF" w14:textId="77777777" w:rsidR="00AB4E9F" w:rsidRDefault="00AB4E9F" w:rsidP="00AB4E9F">
      <w:pPr>
        <w:rPr>
          <w:rFonts w:ascii="Times New Roman" w:hAnsi="Times New Roman" w:cs="Times New Roman"/>
          <w:b/>
          <w:bCs/>
          <w:sz w:val="24"/>
          <w:szCs w:val="24"/>
        </w:rPr>
      </w:pPr>
    </w:p>
    <w:p w14:paraId="1C2B8035" w14:textId="05754DB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lastRenderedPageBreak/>
        <w:t>Hypothesis in Linear Regression</w:t>
      </w:r>
    </w:p>
    <w:p w14:paraId="4BE2361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Once you have fitted a straight line on the data, you need to ask, “</w:t>
      </w:r>
      <w:r w:rsidRPr="00AB4E9F">
        <w:rPr>
          <w:rFonts w:ascii="Times New Roman" w:hAnsi="Times New Roman" w:cs="Times New Roman"/>
          <w:b/>
          <w:bCs/>
          <w:sz w:val="24"/>
          <w:szCs w:val="24"/>
        </w:rPr>
        <w:t>Is this straight line a significant fit for the data?</w:t>
      </w:r>
      <w:r w:rsidRPr="00AB4E9F">
        <w:rPr>
          <w:rFonts w:ascii="Times New Roman" w:hAnsi="Times New Roman" w:cs="Times New Roman"/>
          <w:sz w:val="24"/>
          <w:szCs w:val="24"/>
        </w:rPr>
        <w:t>” Or “I</w:t>
      </w:r>
      <w:r w:rsidRPr="00AB4E9F">
        <w:rPr>
          <w:rFonts w:ascii="Times New Roman" w:hAnsi="Times New Roman" w:cs="Times New Roman"/>
          <w:b/>
          <w:bCs/>
          <w:sz w:val="24"/>
          <w:szCs w:val="24"/>
        </w:rPr>
        <w:t>s the</w:t>
      </w:r>
      <w:r w:rsidRPr="00AB4E9F">
        <w:rPr>
          <w:rFonts w:ascii="Times New Roman" w:hAnsi="Times New Roman" w:cs="Times New Roman"/>
          <w:sz w:val="24"/>
          <w:szCs w:val="24"/>
        </w:rPr>
        <w:t> </w:t>
      </w:r>
      <w:r w:rsidRPr="00AB4E9F">
        <w:rPr>
          <w:rFonts w:ascii="Times New Roman" w:hAnsi="Times New Roman" w:cs="Times New Roman"/>
          <w:b/>
          <w:bCs/>
          <w:sz w:val="24"/>
          <w:szCs w:val="24"/>
        </w:rPr>
        <w:t>beta coefficient explain the variance in the data plotted?” </w:t>
      </w:r>
      <w:r w:rsidRPr="00AB4E9F">
        <w:rPr>
          <w:rFonts w:ascii="Times New Roman" w:hAnsi="Times New Roman" w:cs="Times New Roman"/>
          <w:sz w:val="24"/>
          <w:szCs w:val="24"/>
        </w:rPr>
        <w:t>And here comes the idea of </w:t>
      </w:r>
      <w:r w:rsidRPr="00AB4E9F">
        <w:rPr>
          <w:rFonts w:ascii="Times New Roman" w:hAnsi="Times New Roman" w:cs="Times New Roman"/>
          <w:b/>
          <w:bCs/>
          <w:sz w:val="24"/>
          <w:szCs w:val="24"/>
        </w:rPr>
        <w:t>hypothesis testing</w:t>
      </w:r>
      <w:r w:rsidRPr="00AB4E9F">
        <w:rPr>
          <w:rFonts w:ascii="Times New Roman" w:hAnsi="Times New Roman" w:cs="Times New Roman"/>
          <w:sz w:val="24"/>
          <w:szCs w:val="24"/>
        </w:rPr>
        <w:t> on the beta coefficient. The Null and Alternate hypotheses in this case are:</w:t>
      </w:r>
    </w:p>
    <w:p w14:paraId="4042CD9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H</w:t>
      </w:r>
      <w:r w:rsidRPr="00AB4E9F">
        <w:rPr>
          <w:rFonts w:ascii="Times New Roman" w:hAnsi="Times New Roman" w:cs="Times New Roman"/>
          <w:sz w:val="24"/>
          <w:szCs w:val="24"/>
          <w:vertAlign w:val="subscript"/>
        </w:rPr>
        <w:t>0</w:t>
      </w:r>
      <w:r w:rsidRPr="00AB4E9F">
        <w:rPr>
          <w:rFonts w:ascii="Times New Roman" w:hAnsi="Times New Roman" w:cs="Times New Roman"/>
          <w:sz w:val="24"/>
          <w:szCs w:val="24"/>
        </w:rPr>
        <w:t>: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 = 0</w:t>
      </w:r>
    </w:p>
    <w:p w14:paraId="5DD6695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H</w:t>
      </w:r>
      <w:r w:rsidRPr="00AB4E9F">
        <w:rPr>
          <w:rFonts w:ascii="Times New Roman" w:hAnsi="Times New Roman" w:cs="Times New Roman"/>
          <w:sz w:val="24"/>
          <w:szCs w:val="24"/>
          <w:vertAlign w:val="subscript"/>
        </w:rPr>
        <w:t>A</w:t>
      </w:r>
      <w:r w:rsidRPr="00AB4E9F">
        <w:rPr>
          <w:rFonts w:ascii="Times New Roman" w:hAnsi="Times New Roman" w:cs="Times New Roman"/>
          <w:sz w:val="24"/>
          <w:szCs w:val="24"/>
        </w:rPr>
        <w:t>: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 </w:t>
      </w:r>
      <w:r w:rsidRPr="00AB4E9F">
        <w:rPr>
          <w:rFonts w:ascii="Times New Roman" w:hAnsi="Times New Roman" w:cs="Times New Roman"/>
          <w:b/>
          <w:bCs/>
          <w:sz w:val="24"/>
          <w:szCs w:val="24"/>
        </w:rPr>
        <w:t>≠</w:t>
      </w:r>
      <w:r w:rsidRPr="00AB4E9F">
        <w:rPr>
          <w:rFonts w:ascii="Times New Roman" w:hAnsi="Times New Roman" w:cs="Times New Roman"/>
          <w:sz w:val="24"/>
          <w:szCs w:val="24"/>
        </w:rPr>
        <w:t> 0</w:t>
      </w:r>
    </w:p>
    <w:p w14:paraId="0593BA4C"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To test this </w:t>
      </w:r>
      <w:proofErr w:type="gramStart"/>
      <w:r w:rsidRPr="00AB4E9F">
        <w:rPr>
          <w:rFonts w:ascii="Times New Roman" w:hAnsi="Times New Roman" w:cs="Times New Roman"/>
          <w:sz w:val="24"/>
          <w:szCs w:val="24"/>
        </w:rPr>
        <w:t>hypothesis</w:t>
      </w:r>
      <w:proofErr w:type="gramEnd"/>
      <w:r w:rsidRPr="00AB4E9F">
        <w:rPr>
          <w:rFonts w:ascii="Times New Roman" w:hAnsi="Times New Roman" w:cs="Times New Roman"/>
          <w:sz w:val="24"/>
          <w:szCs w:val="24"/>
        </w:rPr>
        <w:t xml:space="preserve"> we use a </w:t>
      </w:r>
      <w:r w:rsidRPr="00AB4E9F">
        <w:rPr>
          <w:rFonts w:ascii="Times New Roman" w:hAnsi="Times New Roman" w:cs="Times New Roman"/>
          <w:b/>
          <w:bCs/>
          <w:sz w:val="24"/>
          <w:szCs w:val="24"/>
        </w:rPr>
        <w:t>t-test, </w:t>
      </w:r>
      <w:r w:rsidRPr="00AB4E9F">
        <w:rPr>
          <w:rFonts w:ascii="Times New Roman" w:hAnsi="Times New Roman" w:cs="Times New Roman"/>
          <w:sz w:val="24"/>
          <w:szCs w:val="24"/>
        </w:rPr>
        <w:t>test statistics for the beta coefficient is given by,</w:t>
      </w:r>
    </w:p>
    <w:p w14:paraId="0F5EB5FA" w14:textId="3877CB11"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noProof/>
          <w:sz w:val="24"/>
          <w:szCs w:val="24"/>
        </w:rPr>
        <mc:AlternateContent>
          <mc:Choice Requires="wps">
            <w:drawing>
              <wp:inline distT="0" distB="0" distL="0" distR="0" wp14:anchorId="2A5D1E6A" wp14:editId="7E30FD71">
                <wp:extent cx="304800" cy="304800"/>
                <wp:effectExtent l="0" t="0" r="0" b="0"/>
                <wp:docPr id="670907153" name="Rectangle 3" descr="t-test for linear reg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EE8E3" id="Rectangle 3" o:spid="_x0000_s1026" alt="t-test for linear reg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77EC6C"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Assessing the model fit</w:t>
      </w:r>
    </w:p>
    <w:p w14:paraId="76B5B25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Some other parameters to assess a model are:</w:t>
      </w:r>
    </w:p>
    <w:p w14:paraId="33879BE8" w14:textId="77777777" w:rsidR="00AB4E9F" w:rsidRPr="00AB4E9F" w:rsidRDefault="00AB4E9F" w:rsidP="00AB4E9F">
      <w:pPr>
        <w:numPr>
          <w:ilvl w:val="0"/>
          <w:numId w:val="9"/>
        </w:numPr>
        <w:rPr>
          <w:rFonts w:ascii="Times New Roman" w:hAnsi="Times New Roman" w:cs="Times New Roman"/>
          <w:sz w:val="24"/>
          <w:szCs w:val="24"/>
        </w:rPr>
      </w:pPr>
      <w:r w:rsidRPr="00AB4E9F">
        <w:rPr>
          <w:rFonts w:ascii="Times New Roman" w:hAnsi="Times New Roman" w:cs="Times New Roman"/>
          <w:b/>
          <w:bCs/>
          <w:sz w:val="24"/>
          <w:szCs w:val="24"/>
        </w:rPr>
        <w:t>t statistic:</w:t>
      </w:r>
      <w:r w:rsidRPr="00AB4E9F">
        <w:rPr>
          <w:rFonts w:ascii="Times New Roman" w:hAnsi="Times New Roman" w:cs="Times New Roman"/>
          <w:sz w:val="24"/>
          <w:szCs w:val="24"/>
        </w:rPr>
        <w:t> It is used to determine the p-value and hence, helps in determining whether the coefficient is significant or not</w:t>
      </w:r>
    </w:p>
    <w:p w14:paraId="7474E720" w14:textId="77777777" w:rsidR="00AB4E9F" w:rsidRPr="00AB4E9F" w:rsidRDefault="00AB4E9F" w:rsidP="00AB4E9F">
      <w:pPr>
        <w:numPr>
          <w:ilvl w:val="0"/>
          <w:numId w:val="9"/>
        </w:numPr>
        <w:rPr>
          <w:rFonts w:ascii="Times New Roman" w:hAnsi="Times New Roman" w:cs="Times New Roman"/>
          <w:sz w:val="24"/>
          <w:szCs w:val="24"/>
        </w:rPr>
      </w:pPr>
      <w:r w:rsidRPr="00AB4E9F">
        <w:rPr>
          <w:rFonts w:ascii="Times New Roman" w:hAnsi="Times New Roman" w:cs="Times New Roman"/>
          <w:b/>
          <w:bCs/>
          <w:sz w:val="24"/>
          <w:szCs w:val="24"/>
        </w:rPr>
        <w:t>F statistic</w:t>
      </w:r>
      <w:r w:rsidRPr="00AB4E9F">
        <w:rPr>
          <w:rFonts w:ascii="Times New Roman" w:hAnsi="Times New Roman" w:cs="Times New Roman"/>
          <w:sz w:val="24"/>
          <w:szCs w:val="24"/>
        </w:rPr>
        <w:t>: It is used to assess whether the overall model fit is significant or not. Generally, the higher the value of the F-statistic, the more significant a model turns out to be.</w:t>
      </w:r>
    </w:p>
    <w:p w14:paraId="43D39A4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Multiple Linear Regression</w:t>
      </w:r>
    </w:p>
    <w:p w14:paraId="27D2861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Multiple linear regression is a technique to understand the relationship between a </w:t>
      </w:r>
      <w:r w:rsidRPr="00AB4E9F">
        <w:rPr>
          <w:rFonts w:ascii="Times New Roman" w:hAnsi="Times New Roman" w:cs="Times New Roman"/>
          <w:i/>
          <w:iCs/>
          <w:sz w:val="24"/>
          <w:szCs w:val="24"/>
        </w:rPr>
        <w:t>single </w:t>
      </w:r>
      <w:r w:rsidRPr="00AB4E9F">
        <w:rPr>
          <w:rFonts w:ascii="Times New Roman" w:hAnsi="Times New Roman" w:cs="Times New Roman"/>
          <w:sz w:val="24"/>
          <w:szCs w:val="24"/>
        </w:rPr>
        <w:t>dependent variable and </w:t>
      </w:r>
      <w:r w:rsidRPr="00AB4E9F">
        <w:rPr>
          <w:rFonts w:ascii="Times New Roman" w:hAnsi="Times New Roman" w:cs="Times New Roman"/>
          <w:i/>
          <w:iCs/>
          <w:sz w:val="24"/>
          <w:szCs w:val="24"/>
        </w:rPr>
        <w:t>multiple </w:t>
      </w:r>
      <w:r w:rsidRPr="00AB4E9F">
        <w:rPr>
          <w:rFonts w:ascii="Times New Roman" w:hAnsi="Times New Roman" w:cs="Times New Roman"/>
          <w:sz w:val="24"/>
          <w:szCs w:val="24"/>
        </w:rPr>
        <w:t>independent variables.</w:t>
      </w:r>
    </w:p>
    <w:p w14:paraId="526FC4B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The formulation for multiple linear regression is also </w:t>
      </w:r>
      <w:proofErr w:type="gramStart"/>
      <w:r w:rsidRPr="00AB4E9F">
        <w:rPr>
          <w:rFonts w:ascii="Times New Roman" w:hAnsi="Times New Roman" w:cs="Times New Roman"/>
          <w:sz w:val="24"/>
          <w:szCs w:val="24"/>
        </w:rPr>
        <w:t>similar to</w:t>
      </w:r>
      <w:proofErr w:type="gramEnd"/>
      <w:r w:rsidRPr="00AB4E9F">
        <w:rPr>
          <w:rFonts w:ascii="Times New Roman" w:hAnsi="Times New Roman" w:cs="Times New Roman"/>
          <w:sz w:val="24"/>
          <w:szCs w:val="24"/>
        </w:rPr>
        <w:t xml:space="preserve"> simple linear regression with</w:t>
      </w:r>
    </w:p>
    <w:p w14:paraId="24DAE44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small change that instead of having one beta variable, you will now have betas for all the variables used. The formula is given as:</w:t>
      </w:r>
    </w:p>
    <w:p w14:paraId="7C73F69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Y = B</w:t>
      </w:r>
      <w:r w:rsidRPr="00AB4E9F">
        <w:rPr>
          <w:rFonts w:ascii="Times New Roman" w:hAnsi="Times New Roman" w:cs="Times New Roman"/>
          <w:sz w:val="24"/>
          <w:szCs w:val="24"/>
          <w:vertAlign w:val="subscript"/>
        </w:rPr>
        <w:t>0</w:t>
      </w:r>
      <w:r w:rsidRPr="00AB4E9F">
        <w:rPr>
          <w:rFonts w:ascii="Times New Roman" w:hAnsi="Times New Roman" w:cs="Times New Roman"/>
          <w:sz w:val="24"/>
          <w:szCs w:val="24"/>
        </w:rPr>
        <w:t> + B</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X</w:t>
      </w:r>
      <w:r w:rsidRPr="00AB4E9F">
        <w:rPr>
          <w:rFonts w:ascii="Times New Roman" w:hAnsi="Times New Roman" w:cs="Times New Roman"/>
          <w:sz w:val="24"/>
          <w:szCs w:val="24"/>
          <w:vertAlign w:val="subscript"/>
        </w:rPr>
        <w:t>1</w:t>
      </w:r>
      <w:r w:rsidRPr="00AB4E9F">
        <w:rPr>
          <w:rFonts w:ascii="Times New Roman" w:hAnsi="Times New Roman" w:cs="Times New Roman"/>
          <w:sz w:val="24"/>
          <w:szCs w:val="24"/>
        </w:rPr>
        <w:t> + B</w:t>
      </w:r>
      <w:r w:rsidRPr="00AB4E9F">
        <w:rPr>
          <w:rFonts w:ascii="Times New Roman" w:hAnsi="Times New Roman" w:cs="Times New Roman"/>
          <w:sz w:val="24"/>
          <w:szCs w:val="24"/>
          <w:vertAlign w:val="subscript"/>
        </w:rPr>
        <w:t>2</w:t>
      </w:r>
      <w:r w:rsidRPr="00AB4E9F">
        <w:rPr>
          <w:rFonts w:ascii="Times New Roman" w:hAnsi="Times New Roman" w:cs="Times New Roman"/>
          <w:sz w:val="24"/>
          <w:szCs w:val="24"/>
        </w:rPr>
        <w:t>X</w:t>
      </w:r>
      <w:r w:rsidRPr="00AB4E9F">
        <w:rPr>
          <w:rFonts w:ascii="Times New Roman" w:hAnsi="Times New Roman" w:cs="Times New Roman"/>
          <w:sz w:val="24"/>
          <w:szCs w:val="24"/>
          <w:vertAlign w:val="subscript"/>
        </w:rPr>
        <w:t>2</w:t>
      </w:r>
      <w:r w:rsidRPr="00AB4E9F">
        <w:rPr>
          <w:rFonts w:ascii="Times New Roman" w:hAnsi="Times New Roman" w:cs="Times New Roman"/>
          <w:sz w:val="24"/>
          <w:szCs w:val="24"/>
        </w:rPr>
        <w:t xml:space="preserve"> + … + </w:t>
      </w:r>
      <w:proofErr w:type="spellStart"/>
      <w:r w:rsidRPr="00AB4E9F">
        <w:rPr>
          <w:rFonts w:ascii="Times New Roman" w:hAnsi="Times New Roman" w:cs="Times New Roman"/>
          <w:sz w:val="24"/>
          <w:szCs w:val="24"/>
        </w:rPr>
        <w:t>B</w:t>
      </w:r>
      <w:r w:rsidRPr="00AB4E9F">
        <w:rPr>
          <w:rFonts w:ascii="Times New Roman" w:hAnsi="Times New Roman" w:cs="Times New Roman"/>
          <w:sz w:val="24"/>
          <w:szCs w:val="24"/>
          <w:vertAlign w:val="subscript"/>
        </w:rPr>
        <w:t>p</w:t>
      </w:r>
      <w:r w:rsidRPr="00AB4E9F">
        <w:rPr>
          <w:rFonts w:ascii="Times New Roman" w:hAnsi="Times New Roman" w:cs="Times New Roman"/>
          <w:sz w:val="24"/>
          <w:szCs w:val="24"/>
        </w:rPr>
        <w:t>X</w:t>
      </w:r>
      <w:r w:rsidRPr="00AB4E9F">
        <w:rPr>
          <w:rFonts w:ascii="Times New Roman" w:hAnsi="Times New Roman" w:cs="Times New Roman"/>
          <w:sz w:val="24"/>
          <w:szCs w:val="24"/>
          <w:vertAlign w:val="subscript"/>
        </w:rPr>
        <w:t>p</w:t>
      </w:r>
      <w:proofErr w:type="spellEnd"/>
      <w:r w:rsidRPr="00AB4E9F">
        <w:rPr>
          <w:rFonts w:ascii="Times New Roman" w:hAnsi="Times New Roman" w:cs="Times New Roman"/>
          <w:sz w:val="24"/>
          <w:szCs w:val="24"/>
        </w:rPr>
        <w:t> + </w:t>
      </w:r>
      <w:r w:rsidRPr="00AB4E9F">
        <w:rPr>
          <w:rFonts w:ascii="Times New Roman" w:hAnsi="Times New Roman" w:cs="Times New Roman"/>
          <w:b/>
          <w:bCs/>
          <w:sz w:val="24"/>
          <w:szCs w:val="24"/>
        </w:rPr>
        <w:t>ε</w:t>
      </w:r>
    </w:p>
    <w:p w14:paraId="07C802A8" w14:textId="77777777" w:rsidR="00AB4E9F" w:rsidRPr="00AB4E9F" w:rsidRDefault="00AB4E9F" w:rsidP="00AB4E9F">
      <w:pPr>
        <w:rPr>
          <w:rFonts w:ascii="Times New Roman" w:hAnsi="Times New Roman" w:cs="Times New Roman"/>
          <w:sz w:val="24"/>
          <w:szCs w:val="24"/>
        </w:rPr>
      </w:pPr>
      <w:r w:rsidRPr="008A5731">
        <w:rPr>
          <w:rFonts w:ascii="Times New Roman" w:hAnsi="Times New Roman" w:cs="Times New Roman"/>
          <w:sz w:val="24"/>
          <w:szCs w:val="24"/>
          <w:highlight w:val="yellow"/>
        </w:rPr>
        <w:t>Considerations of Multiple Linear Regression</w:t>
      </w:r>
    </w:p>
    <w:p w14:paraId="1F1AADFE"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All the four assumptions made for Simple Linear Regression still hold true for Multiple Linear Regression along with a few new additional assumptions.</w:t>
      </w:r>
    </w:p>
    <w:p w14:paraId="5D919D46" w14:textId="77777777" w:rsidR="00AB4E9F" w:rsidRPr="00AB4E9F" w:rsidRDefault="00AB4E9F" w:rsidP="00AB4E9F">
      <w:pPr>
        <w:numPr>
          <w:ilvl w:val="0"/>
          <w:numId w:val="10"/>
        </w:numPr>
        <w:rPr>
          <w:rFonts w:ascii="Times New Roman" w:hAnsi="Times New Roman" w:cs="Times New Roman"/>
          <w:sz w:val="24"/>
          <w:szCs w:val="24"/>
        </w:rPr>
      </w:pPr>
      <w:r w:rsidRPr="00AB4E9F">
        <w:rPr>
          <w:rFonts w:ascii="Times New Roman" w:hAnsi="Times New Roman" w:cs="Times New Roman"/>
          <w:b/>
          <w:bCs/>
          <w:sz w:val="24"/>
          <w:szCs w:val="24"/>
          <w:u w:val="single"/>
        </w:rPr>
        <w:t>Overfitting</w:t>
      </w:r>
      <w:r w:rsidRPr="00AB4E9F">
        <w:rPr>
          <w:rFonts w:ascii="Times New Roman" w:hAnsi="Times New Roman" w:cs="Times New Roman"/>
          <w:sz w:val="24"/>
          <w:szCs w:val="24"/>
        </w:rPr>
        <w:t xml:space="preserve">: When more and more variables are added to a model, the model may become far too complex and usually ends up memorizing all the data points in the training set. This phenomenon is known as the overfitting of a model. This usually leads to high training accuracy and very </w:t>
      </w:r>
      <w:proofErr w:type="gramStart"/>
      <w:r w:rsidRPr="00AB4E9F">
        <w:rPr>
          <w:rFonts w:ascii="Times New Roman" w:hAnsi="Times New Roman" w:cs="Times New Roman"/>
          <w:sz w:val="24"/>
          <w:szCs w:val="24"/>
        </w:rPr>
        <w:t>low test</w:t>
      </w:r>
      <w:proofErr w:type="gramEnd"/>
      <w:r w:rsidRPr="00AB4E9F">
        <w:rPr>
          <w:rFonts w:ascii="Times New Roman" w:hAnsi="Times New Roman" w:cs="Times New Roman"/>
          <w:sz w:val="24"/>
          <w:szCs w:val="24"/>
        </w:rPr>
        <w:t xml:space="preserve"> accuracy.</w:t>
      </w:r>
    </w:p>
    <w:p w14:paraId="364B6284" w14:textId="77777777" w:rsidR="00AB4E9F" w:rsidRPr="00AB4E9F" w:rsidRDefault="00AB4E9F" w:rsidP="00AB4E9F">
      <w:pPr>
        <w:numPr>
          <w:ilvl w:val="0"/>
          <w:numId w:val="10"/>
        </w:numPr>
        <w:rPr>
          <w:rFonts w:ascii="Times New Roman" w:hAnsi="Times New Roman" w:cs="Times New Roman"/>
          <w:sz w:val="24"/>
          <w:szCs w:val="24"/>
        </w:rPr>
      </w:pPr>
      <w:r w:rsidRPr="00AB4E9F">
        <w:rPr>
          <w:rFonts w:ascii="Times New Roman" w:hAnsi="Times New Roman" w:cs="Times New Roman"/>
          <w:b/>
          <w:bCs/>
          <w:sz w:val="24"/>
          <w:szCs w:val="24"/>
          <w:u w:val="single"/>
        </w:rPr>
        <w:t>Multicollinearity</w:t>
      </w:r>
      <w:r w:rsidRPr="00AB4E9F">
        <w:rPr>
          <w:rFonts w:ascii="Times New Roman" w:hAnsi="Times New Roman" w:cs="Times New Roman"/>
          <w:sz w:val="24"/>
          <w:szCs w:val="24"/>
        </w:rPr>
        <w:t xml:space="preserve">: It is the phenomenon where a model with several independent </w:t>
      </w:r>
      <w:proofErr w:type="gramStart"/>
      <w:r w:rsidRPr="00AB4E9F">
        <w:rPr>
          <w:rFonts w:ascii="Times New Roman" w:hAnsi="Times New Roman" w:cs="Times New Roman"/>
          <w:sz w:val="24"/>
          <w:szCs w:val="24"/>
        </w:rPr>
        <w:t>variables,</w:t>
      </w:r>
      <w:proofErr w:type="gramEnd"/>
      <w:r w:rsidRPr="00AB4E9F">
        <w:rPr>
          <w:rFonts w:ascii="Times New Roman" w:hAnsi="Times New Roman" w:cs="Times New Roman"/>
          <w:sz w:val="24"/>
          <w:szCs w:val="24"/>
        </w:rPr>
        <w:t xml:space="preserve"> may have some variables interrelated.</w:t>
      </w:r>
    </w:p>
    <w:p w14:paraId="050F44DD" w14:textId="77777777" w:rsidR="00AB4E9F" w:rsidRPr="00AB4E9F" w:rsidRDefault="00AB4E9F" w:rsidP="00AB4E9F">
      <w:pPr>
        <w:numPr>
          <w:ilvl w:val="0"/>
          <w:numId w:val="10"/>
        </w:numPr>
        <w:rPr>
          <w:rFonts w:ascii="Times New Roman" w:hAnsi="Times New Roman" w:cs="Times New Roman"/>
          <w:sz w:val="24"/>
          <w:szCs w:val="24"/>
        </w:rPr>
      </w:pPr>
      <w:r w:rsidRPr="00AB4E9F">
        <w:rPr>
          <w:rFonts w:ascii="Times New Roman" w:hAnsi="Times New Roman" w:cs="Times New Roman"/>
          <w:b/>
          <w:bCs/>
          <w:sz w:val="24"/>
          <w:szCs w:val="24"/>
          <w:u w:val="single"/>
        </w:rPr>
        <w:lastRenderedPageBreak/>
        <w:t>Feature Selection:</w:t>
      </w:r>
      <w:r w:rsidRPr="00AB4E9F">
        <w:rPr>
          <w:rFonts w:ascii="Times New Roman" w:hAnsi="Times New Roman" w:cs="Times New Roman"/>
          <w:sz w:val="24"/>
          <w:szCs w:val="24"/>
        </w:rPr>
        <w:t> With more variables present, selecting the optimal set of predictors from the pool of given features (many of which might be redundant) becomes an important task for building a relevant and better model.</w:t>
      </w:r>
    </w:p>
    <w:p w14:paraId="35D17CC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Multicollinearity</w:t>
      </w:r>
    </w:p>
    <w:p w14:paraId="40AC6B0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As multicollinearity makes it difficult to find out which variable is </w:t>
      </w:r>
      <w:proofErr w:type="gramStart"/>
      <w:r w:rsidRPr="00AB4E9F">
        <w:rPr>
          <w:rFonts w:ascii="Times New Roman" w:hAnsi="Times New Roman" w:cs="Times New Roman"/>
          <w:sz w:val="24"/>
          <w:szCs w:val="24"/>
        </w:rPr>
        <w:t>actually contributing</w:t>
      </w:r>
      <w:proofErr w:type="gramEnd"/>
      <w:r w:rsidRPr="00AB4E9F">
        <w:rPr>
          <w:rFonts w:ascii="Times New Roman" w:hAnsi="Times New Roman" w:cs="Times New Roman"/>
          <w:sz w:val="24"/>
          <w:szCs w:val="24"/>
        </w:rPr>
        <w:t xml:space="preserve"> towards the prediction of the response variable, it leads one to conclude incorrectly, the effects of a variable on the target variable.  Though it does not affect the precision of the predictions, it is essential to properly detect and deal with the multicollinearity present in the model, as random removal of any of these correlated variables from the model causes the coefficient values to swing wildly and even change signs.</w:t>
      </w:r>
    </w:p>
    <w:p w14:paraId="3192E71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Multicollinearity can be detected using the following methods.</w:t>
      </w:r>
    </w:p>
    <w:p w14:paraId="6BB89813" w14:textId="77777777" w:rsidR="00AB4E9F" w:rsidRPr="00AB4E9F" w:rsidRDefault="00AB4E9F" w:rsidP="00AB4E9F">
      <w:pPr>
        <w:numPr>
          <w:ilvl w:val="0"/>
          <w:numId w:val="11"/>
        </w:numPr>
        <w:rPr>
          <w:rFonts w:ascii="Times New Roman" w:hAnsi="Times New Roman" w:cs="Times New Roman"/>
          <w:sz w:val="24"/>
          <w:szCs w:val="24"/>
        </w:rPr>
      </w:pPr>
      <w:r w:rsidRPr="00AB4E9F">
        <w:rPr>
          <w:rFonts w:ascii="Times New Roman" w:hAnsi="Times New Roman" w:cs="Times New Roman"/>
          <w:b/>
          <w:bCs/>
          <w:sz w:val="24"/>
          <w:szCs w:val="24"/>
          <w:u w:val="single"/>
        </w:rPr>
        <w:t>Pairwise Correlations:</w:t>
      </w:r>
      <w:r w:rsidRPr="00AB4E9F">
        <w:rPr>
          <w:rFonts w:ascii="Times New Roman" w:hAnsi="Times New Roman" w:cs="Times New Roman"/>
          <w:sz w:val="24"/>
          <w:szCs w:val="24"/>
        </w:rPr>
        <w:t> Checking the pairwise correlations between different pairs of independent variables can throw useful insights in detecting multicollinearity.</w:t>
      </w:r>
    </w:p>
    <w:p w14:paraId="23AF039F" w14:textId="77777777" w:rsidR="00AB4E9F" w:rsidRPr="00AB4E9F" w:rsidRDefault="00AB4E9F" w:rsidP="00AB4E9F">
      <w:pPr>
        <w:numPr>
          <w:ilvl w:val="0"/>
          <w:numId w:val="11"/>
        </w:numPr>
        <w:rPr>
          <w:rFonts w:ascii="Times New Roman" w:hAnsi="Times New Roman" w:cs="Times New Roman"/>
          <w:sz w:val="24"/>
          <w:szCs w:val="24"/>
        </w:rPr>
      </w:pPr>
      <w:r w:rsidRPr="00AB4E9F">
        <w:rPr>
          <w:rFonts w:ascii="Times New Roman" w:hAnsi="Times New Roman" w:cs="Times New Roman"/>
          <w:b/>
          <w:bCs/>
          <w:sz w:val="24"/>
          <w:szCs w:val="24"/>
          <w:u w:val="single"/>
        </w:rPr>
        <w:t>Variance Inflation Factor (VIF):</w:t>
      </w:r>
      <w:r w:rsidRPr="00AB4E9F">
        <w:rPr>
          <w:rFonts w:ascii="Times New Roman" w:hAnsi="Times New Roman" w:cs="Times New Roman"/>
          <w:sz w:val="24"/>
          <w:szCs w:val="24"/>
        </w:rPr>
        <w:t> Pairwise correlations may not always be useful as it is possible that just one variable might not be able to completely explain some other variable but some of the variables combined could be ready to do this. Thus, to check these sorts of relations between variables, one can use VIF. VIF basically explains the relationship of one independent variable with all the other independent variables. VIF is given by,</w:t>
      </w:r>
    </w:p>
    <w:p w14:paraId="0C2AA1D6" w14:textId="6649707C" w:rsidR="00AB4E9F" w:rsidRPr="00AB4E9F" w:rsidRDefault="00AB4E9F" w:rsidP="00AB4E9F">
      <w:pPr>
        <w:jc w:val="center"/>
        <w:rPr>
          <w:rFonts w:ascii="Times New Roman" w:hAnsi="Times New Roman" w:cs="Times New Roman"/>
          <w:sz w:val="24"/>
          <w:szCs w:val="24"/>
        </w:rPr>
      </w:pPr>
      <w:r w:rsidRPr="00AB4E9F">
        <w:rPr>
          <w:rFonts w:ascii="Times New Roman" w:hAnsi="Times New Roman" w:cs="Times New Roman"/>
          <w:noProof/>
          <w:sz w:val="24"/>
          <w:szCs w:val="24"/>
        </w:rPr>
        <w:drawing>
          <wp:inline distT="0" distB="0" distL="0" distR="0" wp14:anchorId="516487AC" wp14:editId="7B32C8AC">
            <wp:extent cx="1114425" cy="590550"/>
            <wp:effectExtent l="0" t="0" r="9525" b="0"/>
            <wp:docPr id="954779242" name="Picture 2" descr="multicollinearity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collinearity V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4425" cy="590550"/>
                    </a:xfrm>
                    <a:prstGeom prst="rect">
                      <a:avLst/>
                    </a:prstGeom>
                    <a:noFill/>
                    <a:ln>
                      <a:noFill/>
                    </a:ln>
                  </pic:spPr>
                </pic:pic>
              </a:graphicData>
            </a:graphic>
          </wp:inline>
        </w:drawing>
      </w:r>
    </w:p>
    <w:p w14:paraId="5A8F55A0"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i/>
          <w:iCs/>
          <w:sz w:val="24"/>
          <w:szCs w:val="24"/>
        </w:rPr>
        <w:t>where </w:t>
      </w:r>
      <w:proofErr w:type="spellStart"/>
      <w:r w:rsidRPr="00AB4E9F">
        <w:rPr>
          <w:rFonts w:ascii="Times New Roman" w:hAnsi="Times New Roman" w:cs="Times New Roman"/>
          <w:i/>
          <w:iCs/>
          <w:sz w:val="24"/>
          <w:szCs w:val="24"/>
        </w:rPr>
        <w:t>i</w:t>
      </w:r>
      <w:proofErr w:type="spellEnd"/>
      <w:r w:rsidRPr="00AB4E9F">
        <w:rPr>
          <w:rFonts w:ascii="Times New Roman" w:hAnsi="Times New Roman" w:cs="Times New Roman"/>
          <w:sz w:val="24"/>
          <w:szCs w:val="24"/>
        </w:rPr>
        <w:t> refers to the</w:t>
      </w:r>
      <w:r w:rsidRPr="00AB4E9F">
        <w:rPr>
          <w:rFonts w:ascii="Times New Roman" w:hAnsi="Times New Roman" w:cs="Times New Roman"/>
          <w:i/>
          <w:iCs/>
          <w:sz w:val="24"/>
          <w:szCs w:val="24"/>
        </w:rPr>
        <w:t> </w:t>
      </w:r>
      <w:proofErr w:type="spellStart"/>
      <w:r w:rsidRPr="00AB4E9F">
        <w:rPr>
          <w:rFonts w:ascii="Times New Roman" w:hAnsi="Times New Roman" w:cs="Times New Roman"/>
          <w:i/>
          <w:iCs/>
          <w:sz w:val="24"/>
          <w:szCs w:val="24"/>
        </w:rPr>
        <w:t>i</w:t>
      </w:r>
      <w:r w:rsidRPr="00AB4E9F">
        <w:rPr>
          <w:rFonts w:ascii="Times New Roman" w:hAnsi="Times New Roman" w:cs="Times New Roman"/>
          <w:i/>
          <w:iCs/>
          <w:sz w:val="24"/>
          <w:szCs w:val="24"/>
          <w:vertAlign w:val="superscript"/>
        </w:rPr>
        <w:t>th</w:t>
      </w:r>
      <w:proofErr w:type="spellEnd"/>
      <w:r w:rsidRPr="00AB4E9F">
        <w:rPr>
          <w:rFonts w:ascii="Times New Roman" w:hAnsi="Times New Roman" w:cs="Times New Roman"/>
          <w:sz w:val="24"/>
          <w:szCs w:val="24"/>
        </w:rPr>
        <w:t> variable which is being represented as a linear combination of the rest of the independent variables.</w:t>
      </w:r>
    </w:p>
    <w:p w14:paraId="47D4AE8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The common heuristic followed for the VIF values is if VIF &gt; 10 then the value is definitely </w:t>
      </w:r>
      <w:proofErr w:type="gramStart"/>
      <w:r w:rsidRPr="00AB4E9F">
        <w:rPr>
          <w:rFonts w:ascii="Times New Roman" w:hAnsi="Times New Roman" w:cs="Times New Roman"/>
          <w:sz w:val="24"/>
          <w:szCs w:val="24"/>
        </w:rPr>
        <w:t>high</w:t>
      </w:r>
      <w:proofErr w:type="gramEnd"/>
      <w:r w:rsidRPr="00AB4E9F">
        <w:rPr>
          <w:rFonts w:ascii="Times New Roman" w:hAnsi="Times New Roman" w:cs="Times New Roman"/>
          <w:sz w:val="24"/>
          <w:szCs w:val="24"/>
        </w:rPr>
        <w:t xml:space="preserve"> and it should be dropped. And if the VIF=5 then it may be valid but should be inspected first. If VIF &lt; 5, then it is considered a good </w:t>
      </w:r>
      <w:proofErr w:type="spellStart"/>
      <w:r w:rsidRPr="00AB4E9F">
        <w:rPr>
          <w:rFonts w:ascii="Times New Roman" w:hAnsi="Times New Roman" w:cs="Times New Roman"/>
          <w:sz w:val="24"/>
          <w:szCs w:val="24"/>
        </w:rPr>
        <w:t>vif</w:t>
      </w:r>
      <w:proofErr w:type="spellEnd"/>
      <w:r w:rsidRPr="00AB4E9F">
        <w:rPr>
          <w:rFonts w:ascii="Times New Roman" w:hAnsi="Times New Roman" w:cs="Times New Roman"/>
          <w:sz w:val="24"/>
          <w:szCs w:val="24"/>
        </w:rPr>
        <w:t xml:space="preserve"> value.</w:t>
      </w:r>
    </w:p>
    <w:p w14:paraId="4538048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Overfitting and Underfitting in Linear Regression</w:t>
      </w:r>
    </w:p>
    <w:p w14:paraId="11126B3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There have always been situations where a model performs well on training data but not on the test data. While training models on a dataset, overfitting, and underfitting are the most common problems faced by people. </w:t>
      </w:r>
    </w:p>
    <w:p w14:paraId="0AA7CAF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Before understanding overfitting and underfitting one must know about bias and variance.</w:t>
      </w:r>
    </w:p>
    <w:p w14:paraId="6223139D"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u w:val="single"/>
        </w:rPr>
        <w:t>Bias:</w:t>
      </w:r>
    </w:p>
    <w:p w14:paraId="76B467B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Bias is a measure to determine how accurate is the model likely to be on future unseen data. Complex </w:t>
      </w:r>
      <w:proofErr w:type="gramStart"/>
      <w:r w:rsidRPr="00AB4E9F">
        <w:rPr>
          <w:rFonts w:ascii="Times New Roman" w:hAnsi="Times New Roman" w:cs="Times New Roman"/>
          <w:sz w:val="24"/>
          <w:szCs w:val="24"/>
        </w:rPr>
        <w:t>models,  assuming</w:t>
      </w:r>
      <w:proofErr w:type="gramEnd"/>
      <w:r w:rsidRPr="00AB4E9F">
        <w:rPr>
          <w:rFonts w:ascii="Times New Roman" w:hAnsi="Times New Roman" w:cs="Times New Roman"/>
          <w:sz w:val="24"/>
          <w:szCs w:val="24"/>
        </w:rPr>
        <w:t xml:space="preserve"> there is enough training data available, can do predictions </w:t>
      </w:r>
      <w:r w:rsidRPr="00AB4E9F">
        <w:rPr>
          <w:rFonts w:ascii="Times New Roman" w:hAnsi="Times New Roman" w:cs="Times New Roman"/>
          <w:sz w:val="24"/>
          <w:szCs w:val="24"/>
        </w:rPr>
        <w:lastRenderedPageBreak/>
        <w:t>accurately. Whereas the models that are too naive, are very likely to perform badly with respect to predictions. Simply, Bias is errors made by training data. </w:t>
      </w:r>
    </w:p>
    <w:p w14:paraId="01FBD71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Generally, linear algorithms have a high bias which makes them fast to learn and easier to understand but in general, are less flexible. Implying lower predictive performance on complex problems that fail to meet the expected outcomes.</w:t>
      </w:r>
    </w:p>
    <w:p w14:paraId="3577275B"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u w:val="single"/>
        </w:rPr>
        <w:t>Variance:</w:t>
      </w:r>
    </w:p>
    <w:p w14:paraId="372DA906"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Variance is the sensitivity of the model towards training data, that is it quantifies how much the model will react when input data is changed.</w:t>
      </w:r>
    </w:p>
    <w:p w14:paraId="6DBA294A"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Ideally, the model shouldn’t change too much from one training dataset to the next training data, which will mean that the algorithm is good at picking out the hidden underlying patterns between the inputs and the output variables.</w:t>
      </w:r>
    </w:p>
    <w:p w14:paraId="19CEDB1F"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Ideally, a model should have lower variance which means that the model doesn’t change drastically after changing the training </w:t>
      </w:r>
      <w:proofErr w:type="gramStart"/>
      <w:r w:rsidRPr="00AB4E9F">
        <w:rPr>
          <w:rFonts w:ascii="Times New Roman" w:hAnsi="Times New Roman" w:cs="Times New Roman"/>
          <w:sz w:val="24"/>
          <w:szCs w:val="24"/>
        </w:rPr>
        <w:t>data(</w:t>
      </w:r>
      <w:proofErr w:type="gramEnd"/>
      <w:r w:rsidRPr="00AB4E9F">
        <w:rPr>
          <w:rFonts w:ascii="Times New Roman" w:hAnsi="Times New Roman" w:cs="Times New Roman"/>
          <w:sz w:val="24"/>
          <w:szCs w:val="24"/>
        </w:rPr>
        <w:t>it is generalizable). Having higher variance will make a model change drastically even on a small change in the training dataset.</w:t>
      </w:r>
    </w:p>
    <w:p w14:paraId="2FB8E2A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Let’s understand what </w:t>
      </w:r>
      <w:proofErr w:type="gramStart"/>
      <w:r w:rsidRPr="00AB4E9F">
        <w:rPr>
          <w:rFonts w:ascii="Times New Roman" w:hAnsi="Times New Roman" w:cs="Times New Roman"/>
          <w:sz w:val="24"/>
          <w:szCs w:val="24"/>
        </w:rPr>
        <w:t>is a bias-variance tradeoff</w:t>
      </w:r>
      <w:proofErr w:type="gramEnd"/>
      <w:r w:rsidRPr="00AB4E9F">
        <w:rPr>
          <w:rFonts w:ascii="Times New Roman" w:hAnsi="Times New Roman" w:cs="Times New Roman"/>
          <w:sz w:val="24"/>
          <w:szCs w:val="24"/>
        </w:rPr>
        <w:t xml:space="preserve"> is.</w:t>
      </w:r>
    </w:p>
    <w:p w14:paraId="62DB9820"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b/>
          <w:bCs/>
          <w:sz w:val="24"/>
          <w:szCs w:val="24"/>
        </w:rPr>
        <w:t>Bias Variance Tradeoff</w:t>
      </w:r>
    </w:p>
    <w:p w14:paraId="1D67E8B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 aim of any supervised machine learning algorithm is to achieve low bias and low variance as it is more robust. So that the algorithm should achieve better performance.</w:t>
      </w:r>
    </w:p>
    <w:p w14:paraId="36571C81"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There is no escape from the relationship between bias and variance in machine learning.</w:t>
      </w:r>
    </w:p>
    <w:p w14:paraId="46ED55E8" w14:textId="46054D7E" w:rsidR="00AB4E9F" w:rsidRPr="00AB4E9F" w:rsidRDefault="00AB4E9F" w:rsidP="00AB4E9F">
      <w:pPr>
        <w:rPr>
          <w:rFonts w:ascii="Times New Roman" w:hAnsi="Times New Roman" w:cs="Times New Roman"/>
          <w:sz w:val="24"/>
          <w:szCs w:val="24"/>
        </w:rPr>
      </w:pPr>
      <w:r w:rsidRPr="008A5731">
        <w:rPr>
          <w:rFonts w:ascii="Times New Roman" w:hAnsi="Times New Roman" w:cs="Times New Roman"/>
          <w:noProof/>
          <w:sz w:val="24"/>
          <w:szCs w:val="24"/>
          <w:highlight w:val="yellow"/>
        </w:rPr>
        <w:drawing>
          <wp:inline distT="0" distB="0" distL="0" distR="0" wp14:anchorId="18B5B00C" wp14:editId="6D2BD7DE">
            <wp:extent cx="5943600" cy="2505710"/>
            <wp:effectExtent l="0" t="0" r="0" b="8890"/>
            <wp:docPr id="810851343" name="Picture 1" descr="bias and variance tradeoff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as and variance tradeoff for linear regress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1A05855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There is an inverse relationship between bias and variance,</w:t>
      </w:r>
    </w:p>
    <w:p w14:paraId="60D92F33" w14:textId="77777777" w:rsidR="00AB4E9F" w:rsidRPr="00AB4E9F" w:rsidRDefault="00AB4E9F" w:rsidP="00AB4E9F">
      <w:pPr>
        <w:numPr>
          <w:ilvl w:val="0"/>
          <w:numId w:val="12"/>
        </w:numPr>
        <w:rPr>
          <w:rFonts w:ascii="Times New Roman" w:hAnsi="Times New Roman" w:cs="Times New Roman"/>
          <w:sz w:val="24"/>
          <w:szCs w:val="24"/>
        </w:rPr>
      </w:pPr>
      <w:r w:rsidRPr="00AB4E9F">
        <w:rPr>
          <w:rFonts w:ascii="Times New Roman" w:hAnsi="Times New Roman" w:cs="Times New Roman"/>
          <w:sz w:val="24"/>
          <w:szCs w:val="24"/>
        </w:rPr>
        <w:t>An increase in bias will decrease the variance.</w:t>
      </w:r>
    </w:p>
    <w:p w14:paraId="06F49424" w14:textId="77777777" w:rsidR="00AB4E9F" w:rsidRPr="00AB4E9F" w:rsidRDefault="00AB4E9F" w:rsidP="00AB4E9F">
      <w:pPr>
        <w:numPr>
          <w:ilvl w:val="0"/>
          <w:numId w:val="12"/>
        </w:numPr>
        <w:rPr>
          <w:rFonts w:ascii="Times New Roman" w:hAnsi="Times New Roman" w:cs="Times New Roman"/>
          <w:sz w:val="24"/>
          <w:szCs w:val="24"/>
        </w:rPr>
      </w:pPr>
      <w:r w:rsidRPr="00AB4E9F">
        <w:rPr>
          <w:rFonts w:ascii="Times New Roman" w:hAnsi="Times New Roman" w:cs="Times New Roman"/>
          <w:sz w:val="24"/>
          <w:szCs w:val="24"/>
        </w:rPr>
        <w:t>An increase in the variance will decrease the bias.</w:t>
      </w:r>
    </w:p>
    <w:p w14:paraId="6FE3F00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lastRenderedPageBreak/>
        <w:t>There is a trade-off that plays between these two concepts and the algorithms must find a balance between bias and variance.</w:t>
      </w:r>
    </w:p>
    <w:p w14:paraId="167C63A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As a matter of fact, one cannot calculate the real bias and variance error terms because we do not know the actual underlying target function.</w:t>
      </w:r>
    </w:p>
    <w:p w14:paraId="3D071A17"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Now coming to </w:t>
      </w:r>
      <w:proofErr w:type="gramStart"/>
      <w:r w:rsidRPr="00AB4E9F">
        <w:rPr>
          <w:rFonts w:ascii="Times New Roman" w:hAnsi="Times New Roman" w:cs="Times New Roman"/>
          <w:sz w:val="24"/>
          <w:szCs w:val="24"/>
        </w:rPr>
        <w:t>the overfitting</w:t>
      </w:r>
      <w:proofErr w:type="gramEnd"/>
      <w:r w:rsidRPr="00AB4E9F">
        <w:rPr>
          <w:rFonts w:ascii="Times New Roman" w:hAnsi="Times New Roman" w:cs="Times New Roman"/>
          <w:sz w:val="24"/>
          <w:szCs w:val="24"/>
        </w:rPr>
        <w:t xml:space="preserve"> and underfitting.</w:t>
      </w:r>
    </w:p>
    <w:p w14:paraId="5480AED5"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Overfitting</w:t>
      </w:r>
    </w:p>
    <w:p w14:paraId="67C0105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When a model learns </w:t>
      </w:r>
      <w:proofErr w:type="gramStart"/>
      <w:r w:rsidRPr="00AB4E9F">
        <w:rPr>
          <w:rFonts w:ascii="Times New Roman" w:hAnsi="Times New Roman" w:cs="Times New Roman"/>
          <w:sz w:val="24"/>
          <w:szCs w:val="24"/>
        </w:rPr>
        <w:t>each and every</w:t>
      </w:r>
      <w:proofErr w:type="gramEnd"/>
      <w:r w:rsidRPr="00AB4E9F">
        <w:rPr>
          <w:rFonts w:ascii="Times New Roman" w:hAnsi="Times New Roman" w:cs="Times New Roman"/>
          <w:sz w:val="24"/>
          <w:szCs w:val="24"/>
        </w:rPr>
        <w:t xml:space="preserve"> pattern and noise in the data to such extent that it affects the performance of the model on the unseen future dataset, it is referred to as </w:t>
      </w:r>
      <w:r w:rsidRPr="00AB4E9F">
        <w:rPr>
          <w:rFonts w:ascii="Times New Roman" w:hAnsi="Times New Roman" w:cs="Times New Roman"/>
          <w:b/>
          <w:bCs/>
          <w:i/>
          <w:iCs/>
          <w:sz w:val="24"/>
          <w:szCs w:val="24"/>
        </w:rPr>
        <w:t>overfitting</w:t>
      </w:r>
      <w:r w:rsidRPr="00AB4E9F">
        <w:rPr>
          <w:rFonts w:ascii="Times New Roman" w:hAnsi="Times New Roman" w:cs="Times New Roman"/>
          <w:sz w:val="24"/>
          <w:szCs w:val="24"/>
        </w:rPr>
        <w:t>. The model fits the data so well that it interprets noise as patterns in the data.</w:t>
      </w:r>
    </w:p>
    <w:p w14:paraId="4E40008C"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When a model has low bias and higher variance it ends up memorizing the data and causing overfitting. Overfitting causes the model to become specific rather than generic. This usually leads to high training accuracy and very </w:t>
      </w:r>
      <w:proofErr w:type="gramStart"/>
      <w:r w:rsidRPr="00AB4E9F">
        <w:rPr>
          <w:rFonts w:ascii="Times New Roman" w:hAnsi="Times New Roman" w:cs="Times New Roman"/>
          <w:sz w:val="24"/>
          <w:szCs w:val="24"/>
        </w:rPr>
        <w:t>low test</w:t>
      </w:r>
      <w:proofErr w:type="gramEnd"/>
      <w:r w:rsidRPr="00AB4E9F">
        <w:rPr>
          <w:rFonts w:ascii="Times New Roman" w:hAnsi="Times New Roman" w:cs="Times New Roman"/>
          <w:sz w:val="24"/>
          <w:szCs w:val="24"/>
        </w:rPr>
        <w:t xml:space="preserve"> accuracy.</w:t>
      </w:r>
    </w:p>
    <w:p w14:paraId="0861C90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Detecting overfitting is useful, but it doesn’t solve the actual problem. There are several ways to prevent overfitting, which are stated below:</w:t>
      </w:r>
      <w:r w:rsidRPr="00AB4E9F">
        <w:rPr>
          <w:rFonts w:ascii="Times New Roman" w:hAnsi="Times New Roman" w:cs="Times New Roman"/>
          <w:sz w:val="24"/>
          <w:szCs w:val="24"/>
        </w:rPr>
        <w:br/>
      </w:r>
    </w:p>
    <w:p w14:paraId="2A693CE0" w14:textId="77777777" w:rsidR="00AB4E9F" w:rsidRPr="00AB4E9F" w:rsidRDefault="00AB4E9F" w:rsidP="00AB4E9F">
      <w:pPr>
        <w:numPr>
          <w:ilvl w:val="0"/>
          <w:numId w:val="13"/>
        </w:numPr>
        <w:rPr>
          <w:rFonts w:ascii="Times New Roman" w:hAnsi="Times New Roman" w:cs="Times New Roman"/>
          <w:sz w:val="24"/>
          <w:szCs w:val="24"/>
        </w:rPr>
      </w:pPr>
      <w:r w:rsidRPr="00AB4E9F">
        <w:rPr>
          <w:rFonts w:ascii="Times New Roman" w:hAnsi="Times New Roman" w:cs="Times New Roman"/>
          <w:sz w:val="24"/>
          <w:szCs w:val="24"/>
        </w:rPr>
        <w:t>Cross-validation</w:t>
      </w:r>
    </w:p>
    <w:p w14:paraId="22512D7A" w14:textId="77777777" w:rsidR="00AB4E9F" w:rsidRPr="00AB4E9F" w:rsidRDefault="00AB4E9F" w:rsidP="00AB4E9F">
      <w:pPr>
        <w:numPr>
          <w:ilvl w:val="0"/>
          <w:numId w:val="13"/>
        </w:numPr>
        <w:rPr>
          <w:rFonts w:ascii="Times New Roman" w:hAnsi="Times New Roman" w:cs="Times New Roman"/>
          <w:sz w:val="24"/>
          <w:szCs w:val="24"/>
        </w:rPr>
      </w:pPr>
      <w:r w:rsidRPr="00AB4E9F">
        <w:rPr>
          <w:rFonts w:ascii="Times New Roman" w:hAnsi="Times New Roman" w:cs="Times New Roman"/>
          <w:sz w:val="24"/>
          <w:szCs w:val="24"/>
        </w:rPr>
        <w:t>If the training data is too small to train add more relevant and clean data.</w:t>
      </w:r>
    </w:p>
    <w:p w14:paraId="1F4A5B78" w14:textId="77777777" w:rsidR="00AB4E9F" w:rsidRPr="00AB4E9F" w:rsidRDefault="00AB4E9F" w:rsidP="00AB4E9F">
      <w:pPr>
        <w:numPr>
          <w:ilvl w:val="0"/>
          <w:numId w:val="13"/>
        </w:numPr>
        <w:rPr>
          <w:rFonts w:ascii="Times New Roman" w:hAnsi="Times New Roman" w:cs="Times New Roman"/>
          <w:sz w:val="24"/>
          <w:szCs w:val="24"/>
        </w:rPr>
      </w:pPr>
      <w:r w:rsidRPr="00AB4E9F">
        <w:rPr>
          <w:rFonts w:ascii="Times New Roman" w:hAnsi="Times New Roman" w:cs="Times New Roman"/>
          <w:sz w:val="24"/>
          <w:szCs w:val="24"/>
        </w:rPr>
        <w:t>If the training data is too large, do some feature selection and remove unnecessary features.</w:t>
      </w:r>
    </w:p>
    <w:p w14:paraId="02A3BC46" w14:textId="77777777" w:rsidR="00AB4E9F" w:rsidRPr="00AB4E9F" w:rsidRDefault="00AB4E9F" w:rsidP="00AB4E9F">
      <w:pPr>
        <w:numPr>
          <w:ilvl w:val="0"/>
          <w:numId w:val="13"/>
        </w:numPr>
        <w:rPr>
          <w:rFonts w:ascii="Times New Roman" w:hAnsi="Times New Roman" w:cs="Times New Roman"/>
          <w:sz w:val="24"/>
          <w:szCs w:val="24"/>
        </w:rPr>
      </w:pPr>
      <w:r w:rsidRPr="00AB4E9F">
        <w:rPr>
          <w:rFonts w:ascii="Times New Roman" w:hAnsi="Times New Roman" w:cs="Times New Roman"/>
          <w:sz w:val="24"/>
          <w:szCs w:val="24"/>
        </w:rPr>
        <w:t>Regularization</w:t>
      </w:r>
    </w:p>
    <w:p w14:paraId="5E7A8D50"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Underfitting:</w:t>
      </w:r>
    </w:p>
    <w:p w14:paraId="1E8C25A3"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Underfitting is </w:t>
      </w:r>
      <w:proofErr w:type="gramStart"/>
      <w:r w:rsidRPr="00AB4E9F">
        <w:rPr>
          <w:rFonts w:ascii="Times New Roman" w:hAnsi="Times New Roman" w:cs="Times New Roman"/>
          <w:sz w:val="24"/>
          <w:szCs w:val="24"/>
        </w:rPr>
        <w:t>not often</w:t>
      </w:r>
      <w:proofErr w:type="gramEnd"/>
      <w:r w:rsidRPr="00AB4E9F">
        <w:rPr>
          <w:rFonts w:ascii="Times New Roman" w:hAnsi="Times New Roman" w:cs="Times New Roman"/>
          <w:sz w:val="24"/>
          <w:szCs w:val="24"/>
        </w:rPr>
        <w:t xml:space="preserve"> discussed as often as overfitting is discussed. When the model fails to learn from the training dataset and is also not able to generalize the test dataset, is referred to as </w:t>
      </w:r>
      <w:r w:rsidRPr="00AB4E9F">
        <w:rPr>
          <w:rFonts w:ascii="Times New Roman" w:hAnsi="Times New Roman" w:cs="Times New Roman"/>
          <w:b/>
          <w:bCs/>
          <w:i/>
          <w:iCs/>
          <w:sz w:val="24"/>
          <w:szCs w:val="24"/>
        </w:rPr>
        <w:t>underfitting</w:t>
      </w:r>
      <w:r w:rsidRPr="00AB4E9F">
        <w:rPr>
          <w:rFonts w:ascii="Times New Roman" w:hAnsi="Times New Roman" w:cs="Times New Roman"/>
          <w:sz w:val="24"/>
          <w:szCs w:val="24"/>
        </w:rPr>
        <w:t>. This type of problem can be very easily detected by the performance metrics.</w:t>
      </w:r>
    </w:p>
    <w:p w14:paraId="018C9418" w14:textId="77777777" w:rsidR="00AB4E9F" w:rsidRPr="00AB4E9F" w:rsidRDefault="00AB4E9F" w:rsidP="00AB4E9F">
      <w:pPr>
        <w:rPr>
          <w:rFonts w:ascii="Times New Roman" w:hAnsi="Times New Roman" w:cs="Times New Roman"/>
          <w:sz w:val="24"/>
          <w:szCs w:val="24"/>
        </w:rPr>
      </w:pPr>
      <w:r w:rsidRPr="00AB4E9F">
        <w:rPr>
          <w:rFonts w:ascii="Times New Roman" w:hAnsi="Times New Roman" w:cs="Times New Roman"/>
          <w:sz w:val="24"/>
          <w:szCs w:val="24"/>
        </w:rPr>
        <w:t xml:space="preserve">When a model has high bias and low variance it ends up not generalizing the data and causing underfitting. It is unable to find the hidden underlying patterns from the data. This usually leads to low training accuracy and very </w:t>
      </w:r>
      <w:proofErr w:type="gramStart"/>
      <w:r w:rsidRPr="00AB4E9F">
        <w:rPr>
          <w:rFonts w:ascii="Times New Roman" w:hAnsi="Times New Roman" w:cs="Times New Roman"/>
          <w:sz w:val="24"/>
          <w:szCs w:val="24"/>
        </w:rPr>
        <w:t>low test</w:t>
      </w:r>
      <w:proofErr w:type="gramEnd"/>
      <w:r w:rsidRPr="00AB4E9F">
        <w:rPr>
          <w:rFonts w:ascii="Times New Roman" w:hAnsi="Times New Roman" w:cs="Times New Roman"/>
          <w:sz w:val="24"/>
          <w:szCs w:val="24"/>
        </w:rPr>
        <w:t xml:space="preserve"> accuracy. The ways to prevent underfitting are stated below,</w:t>
      </w:r>
    </w:p>
    <w:p w14:paraId="091A00D6" w14:textId="77777777" w:rsidR="00AB4E9F" w:rsidRPr="00AB4E9F" w:rsidRDefault="00AB4E9F" w:rsidP="00AB4E9F">
      <w:pPr>
        <w:numPr>
          <w:ilvl w:val="0"/>
          <w:numId w:val="14"/>
        </w:numPr>
        <w:rPr>
          <w:rFonts w:ascii="Times New Roman" w:hAnsi="Times New Roman" w:cs="Times New Roman"/>
          <w:sz w:val="24"/>
          <w:szCs w:val="24"/>
        </w:rPr>
      </w:pPr>
      <w:r w:rsidRPr="00AB4E9F">
        <w:rPr>
          <w:rFonts w:ascii="Times New Roman" w:hAnsi="Times New Roman" w:cs="Times New Roman"/>
          <w:sz w:val="24"/>
          <w:szCs w:val="24"/>
        </w:rPr>
        <w:t xml:space="preserve">Increase the model </w:t>
      </w:r>
      <w:proofErr w:type="gramStart"/>
      <w:r w:rsidRPr="00AB4E9F">
        <w:rPr>
          <w:rFonts w:ascii="Times New Roman" w:hAnsi="Times New Roman" w:cs="Times New Roman"/>
          <w:sz w:val="24"/>
          <w:szCs w:val="24"/>
        </w:rPr>
        <w:t>complexity</w:t>
      </w:r>
      <w:proofErr w:type="gramEnd"/>
    </w:p>
    <w:p w14:paraId="459EDA59" w14:textId="77777777" w:rsidR="00AB4E9F" w:rsidRPr="00AB4E9F" w:rsidRDefault="00AB4E9F" w:rsidP="00AB4E9F">
      <w:pPr>
        <w:numPr>
          <w:ilvl w:val="0"/>
          <w:numId w:val="14"/>
        </w:numPr>
        <w:rPr>
          <w:rFonts w:ascii="Times New Roman" w:hAnsi="Times New Roman" w:cs="Times New Roman"/>
          <w:sz w:val="24"/>
          <w:szCs w:val="24"/>
        </w:rPr>
      </w:pPr>
      <w:r w:rsidRPr="00AB4E9F">
        <w:rPr>
          <w:rFonts w:ascii="Times New Roman" w:hAnsi="Times New Roman" w:cs="Times New Roman"/>
          <w:sz w:val="24"/>
          <w:szCs w:val="24"/>
        </w:rPr>
        <w:t xml:space="preserve">Increase the number of features in the training </w:t>
      </w:r>
      <w:proofErr w:type="gramStart"/>
      <w:r w:rsidRPr="00AB4E9F">
        <w:rPr>
          <w:rFonts w:ascii="Times New Roman" w:hAnsi="Times New Roman" w:cs="Times New Roman"/>
          <w:sz w:val="24"/>
          <w:szCs w:val="24"/>
        </w:rPr>
        <w:t>data</w:t>
      </w:r>
      <w:proofErr w:type="gramEnd"/>
    </w:p>
    <w:p w14:paraId="7A2B6E0B" w14:textId="77777777" w:rsidR="00AB4E9F" w:rsidRPr="00AB4E9F" w:rsidRDefault="00AB4E9F" w:rsidP="00AB4E9F">
      <w:pPr>
        <w:numPr>
          <w:ilvl w:val="0"/>
          <w:numId w:val="14"/>
        </w:numPr>
        <w:rPr>
          <w:rFonts w:ascii="Times New Roman" w:hAnsi="Times New Roman" w:cs="Times New Roman"/>
          <w:sz w:val="24"/>
          <w:szCs w:val="24"/>
        </w:rPr>
      </w:pPr>
      <w:r w:rsidRPr="00AB4E9F">
        <w:rPr>
          <w:rFonts w:ascii="Times New Roman" w:hAnsi="Times New Roman" w:cs="Times New Roman"/>
          <w:sz w:val="24"/>
          <w:szCs w:val="24"/>
        </w:rPr>
        <w:t>Remove noise from the data.</w:t>
      </w:r>
    </w:p>
    <w:p w14:paraId="1FABABF7" w14:textId="77777777" w:rsidR="00AB4E9F" w:rsidRPr="00AB4E9F" w:rsidRDefault="00AB4E9F">
      <w:pPr>
        <w:rPr>
          <w:rFonts w:ascii="Times New Roman" w:hAnsi="Times New Roman" w:cs="Times New Roman"/>
          <w:sz w:val="24"/>
          <w:szCs w:val="24"/>
        </w:rPr>
      </w:pPr>
    </w:p>
    <w:sectPr w:rsidR="00AB4E9F" w:rsidRPr="00AB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DEA"/>
    <w:multiLevelType w:val="multilevel"/>
    <w:tmpl w:val="F110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5895"/>
    <w:multiLevelType w:val="multilevel"/>
    <w:tmpl w:val="13E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E3687"/>
    <w:multiLevelType w:val="multilevel"/>
    <w:tmpl w:val="454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F2586"/>
    <w:multiLevelType w:val="multilevel"/>
    <w:tmpl w:val="7B0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E74F2"/>
    <w:multiLevelType w:val="multilevel"/>
    <w:tmpl w:val="733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3CAC"/>
    <w:multiLevelType w:val="multilevel"/>
    <w:tmpl w:val="A2E6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37862"/>
    <w:multiLevelType w:val="multilevel"/>
    <w:tmpl w:val="2808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D6C3F"/>
    <w:multiLevelType w:val="multilevel"/>
    <w:tmpl w:val="16E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AA6"/>
    <w:multiLevelType w:val="multilevel"/>
    <w:tmpl w:val="0856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9485D"/>
    <w:multiLevelType w:val="multilevel"/>
    <w:tmpl w:val="B94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D2EA0"/>
    <w:multiLevelType w:val="multilevel"/>
    <w:tmpl w:val="C45C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D363D"/>
    <w:multiLevelType w:val="multilevel"/>
    <w:tmpl w:val="161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400BE"/>
    <w:multiLevelType w:val="multilevel"/>
    <w:tmpl w:val="29FE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A1ABB"/>
    <w:multiLevelType w:val="multilevel"/>
    <w:tmpl w:val="819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916474">
    <w:abstractNumId w:val="3"/>
  </w:num>
  <w:num w:numId="2" w16cid:durableId="1479759077">
    <w:abstractNumId w:val="0"/>
  </w:num>
  <w:num w:numId="3" w16cid:durableId="770662589">
    <w:abstractNumId w:val="2"/>
  </w:num>
  <w:num w:numId="4" w16cid:durableId="124087355">
    <w:abstractNumId w:val="10"/>
  </w:num>
  <w:num w:numId="5" w16cid:durableId="676273579">
    <w:abstractNumId w:val="6"/>
  </w:num>
  <w:num w:numId="6" w16cid:durableId="864632752">
    <w:abstractNumId w:val="9"/>
  </w:num>
  <w:num w:numId="7" w16cid:durableId="37558057">
    <w:abstractNumId w:val="4"/>
  </w:num>
  <w:num w:numId="8" w16cid:durableId="1896626447">
    <w:abstractNumId w:val="5"/>
  </w:num>
  <w:num w:numId="9" w16cid:durableId="1315380429">
    <w:abstractNumId w:val="12"/>
  </w:num>
  <w:num w:numId="10" w16cid:durableId="2134857612">
    <w:abstractNumId w:val="1"/>
  </w:num>
  <w:num w:numId="11" w16cid:durableId="1605186609">
    <w:abstractNumId w:val="8"/>
  </w:num>
  <w:num w:numId="12" w16cid:durableId="1138840256">
    <w:abstractNumId w:val="11"/>
  </w:num>
  <w:num w:numId="13" w16cid:durableId="1056273411">
    <w:abstractNumId w:val="7"/>
  </w:num>
  <w:num w:numId="14" w16cid:durableId="13068158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9F"/>
    <w:rsid w:val="002132DA"/>
    <w:rsid w:val="002B5E4A"/>
    <w:rsid w:val="003D0AAF"/>
    <w:rsid w:val="006A182C"/>
    <w:rsid w:val="008A5731"/>
    <w:rsid w:val="00AB4E9F"/>
    <w:rsid w:val="00B53F80"/>
    <w:rsid w:val="00B61DE0"/>
    <w:rsid w:val="00D85E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8E7E"/>
  <w15:chartTrackingRefBased/>
  <w15:docId w15:val="{EB0FEC7B-6059-4D7E-A287-83FC2790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E9F"/>
    <w:rPr>
      <w:color w:val="0563C1" w:themeColor="hyperlink"/>
      <w:u w:val="single"/>
    </w:rPr>
  </w:style>
  <w:style w:type="character" w:styleId="UnresolvedMention">
    <w:name w:val="Unresolved Mention"/>
    <w:basedOn w:val="DefaultParagraphFont"/>
    <w:uiPriority w:val="99"/>
    <w:semiHidden/>
    <w:unhideWhenUsed/>
    <w:rsid w:val="00AB4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80047">
      <w:bodyDiv w:val="1"/>
      <w:marLeft w:val="0"/>
      <w:marRight w:val="0"/>
      <w:marTop w:val="0"/>
      <w:marBottom w:val="0"/>
      <w:divBdr>
        <w:top w:val="none" w:sz="0" w:space="0" w:color="auto"/>
        <w:left w:val="none" w:sz="0" w:space="0" w:color="auto"/>
        <w:bottom w:val="none" w:sz="0" w:space="0" w:color="auto"/>
        <w:right w:val="none" w:sz="0" w:space="0" w:color="auto"/>
      </w:divBdr>
      <w:divsChild>
        <w:div w:id="1616867640">
          <w:marLeft w:val="0"/>
          <w:marRight w:val="0"/>
          <w:marTop w:val="0"/>
          <w:marBottom w:val="0"/>
          <w:divBdr>
            <w:top w:val="none" w:sz="0" w:space="0" w:color="auto"/>
            <w:left w:val="none" w:sz="0" w:space="0" w:color="auto"/>
            <w:bottom w:val="none" w:sz="0" w:space="0" w:color="auto"/>
            <w:right w:val="none" w:sz="0" w:space="0" w:color="auto"/>
          </w:divBdr>
        </w:div>
        <w:div w:id="102120061">
          <w:marLeft w:val="0"/>
          <w:marRight w:val="0"/>
          <w:marTop w:val="600"/>
          <w:marBottom w:val="600"/>
          <w:divBdr>
            <w:top w:val="single" w:sz="6" w:space="15" w:color="D8D8D8"/>
            <w:left w:val="none" w:sz="0" w:space="0" w:color="auto"/>
            <w:bottom w:val="single" w:sz="6" w:space="15" w:color="D8D8D8"/>
            <w:right w:val="none" w:sz="0" w:space="0" w:color="auto"/>
          </w:divBdr>
          <w:divsChild>
            <w:div w:id="1497653361">
              <w:marLeft w:val="0"/>
              <w:marRight w:val="0"/>
              <w:marTop w:val="0"/>
              <w:marBottom w:val="0"/>
              <w:divBdr>
                <w:top w:val="none" w:sz="0" w:space="0" w:color="auto"/>
                <w:left w:val="none" w:sz="0" w:space="0" w:color="auto"/>
                <w:bottom w:val="none" w:sz="0" w:space="0" w:color="auto"/>
                <w:right w:val="none" w:sz="0" w:space="0" w:color="auto"/>
              </w:divBdr>
              <w:divsChild>
                <w:div w:id="2133015218">
                  <w:marLeft w:val="0"/>
                  <w:marRight w:val="450"/>
                  <w:marTop w:val="0"/>
                  <w:marBottom w:val="0"/>
                  <w:divBdr>
                    <w:top w:val="none" w:sz="0" w:space="0" w:color="auto"/>
                    <w:left w:val="none" w:sz="0" w:space="0" w:color="auto"/>
                    <w:bottom w:val="none" w:sz="0" w:space="0" w:color="auto"/>
                    <w:right w:val="none" w:sz="0" w:space="0" w:color="auto"/>
                  </w:divBdr>
                </w:div>
                <w:div w:id="1622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805">
          <w:marLeft w:val="0"/>
          <w:marRight w:val="0"/>
          <w:marTop w:val="0"/>
          <w:marBottom w:val="0"/>
          <w:divBdr>
            <w:top w:val="none" w:sz="0" w:space="0" w:color="auto"/>
            <w:left w:val="none" w:sz="0" w:space="0" w:color="auto"/>
            <w:bottom w:val="none" w:sz="0" w:space="0" w:color="auto"/>
            <w:right w:val="none" w:sz="0" w:space="0" w:color="auto"/>
          </w:divBdr>
        </w:div>
        <w:div w:id="513568189">
          <w:marLeft w:val="0"/>
          <w:marRight w:val="0"/>
          <w:marTop w:val="0"/>
          <w:marBottom w:val="0"/>
          <w:divBdr>
            <w:top w:val="none" w:sz="0" w:space="0" w:color="auto"/>
            <w:left w:val="none" w:sz="0" w:space="0" w:color="auto"/>
            <w:bottom w:val="none" w:sz="0" w:space="0" w:color="auto"/>
            <w:right w:val="none" w:sz="0" w:space="0" w:color="auto"/>
          </w:divBdr>
        </w:div>
        <w:div w:id="163404688">
          <w:marLeft w:val="0"/>
          <w:marRight w:val="0"/>
          <w:marTop w:val="0"/>
          <w:marBottom w:val="0"/>
          <w:divBdr>
            <w:top w:val="none" w:sz="0" w:space="0" w:color="auto"/>
            <w:left w:val="none" w:sz="0" w:space="0" w:color="auto"/>
            <w:bottom w:val="none" w:sz="0" w:space="0" w:color="auto"/>
            <w:right w:val="none" w:sz="0" w:space="0" w:color="auto"/>
          </w:divBdr>
        </w:div>
        <w:div w:id="1370297090">
          <w:marLeft w:val="0"/>
          <w:marRight w:val="0"/>
          <w:marTop w:val="0"/>
          <w:marBottom w:val="0"/>
          <w:divBdr>
            <w:top w:val="none" w:sz="0" w:space="0" w:color="auto"/>
            <w:left w:val="none" w:sz="0" w:space="0" w:color="auto"/>
            <w:bottom w:val="none" w:sz="0" w:space="0" w:color="auto"/>
            <w:right w:val="none" w:sz="0" w:space="0" w:color="auto"/>
          </w:divBdr>
        </w:div>
        <w:div w:id="1361778617">
          <w:marLeft w:val="0"/>
          <w:marRight w:val="0"/>
          <w:marTop w:val="0"/>
          <w:marBottom w:val="0"/>
          <w:divBdr>
            <w:top w:val="none" w:sz="0" w:space="0" w:color="auto"/>
            <w:left w:val="none" w:sz="0" w:space="0" w:color="auto"/>
            <w:bottom w:val="none" w:sz="0" w:space="0" w:color="auto"/>
            <w:right w:val="none" w:sz="0" w:space="0" w:color="auto"/>
          </w:divBdr>
        </w:div>
        <w:div w:id="681321360">
          <w:marLeft w:val="0"/>
          <w:marRight w:val="0"/>
          <w:marTop w:val="0"/>
          <w:marBottom w:val="0"/>
          <w:divBdr>
            <w:top w:val="none" w:sz="0" w:space="0" w:color="auto"/>
            <w:left w:val="none" w:sz="0" w:space="0" w:color="auto"/>
            <w:bottom w:val="none" w:sz="0" w:space="0" w:color="auto"/>
            <w:right w:val="none" w:sz="0" w:space="0" w:color="auto"/>
          </w:divBdr>
        </w:div>
        <w:div w:id="1363045989">
          <w:marLeft w:val="0"/>
          <w:marRight w:val="0"/>
          <w:marTop w:val="0"/>
          <w:marBottom w:val="0"/>
          <w:divBdr>
            <w:top w:val="none" w:sz="0" w:space="0" w:color="auto"/>
            <w:left w:val="none" w:sz="0" w:space="0" w:color="auto"/>
            <w:bottom w:val="none" w:sz="0" w:space="0" w:color="auto"/>
            <w:right w:val="none" w:sz="0" w:space="0" w:color="auto"/>
          </w:divBdr>
        </w:div>
        <w:div w:id="316614536">
          <w:marLeft w:val="0"/>
          <w:marRight w:val="0"/>
          <w:marTop w:val="0"/>
          <w:marBottom w:val="0"/>
          <w:divBdr>
            <w:top w:val="none" w:sz="0" w:space="0" w:color="auto"/>
            <w:left w:val="none" w:sz="0" w:space="0" w:color="auto"/>
            <w:bottom w:val="none" w:sz="0" w:space="0" w:color="auto"/>
            <w:right w:val="none" w:sz="0" w:space="0" w:color="auto"/>
          </w:divBdr>
        </w:div>
        <w:div w:id="991105387">
          <w:marLeft w:val="0"/>
          <w:marRight w:val="0"/>
          <w:marTop w:val="0"/>
          <w:marBottom w:val="0"/>
          <w:divBdr>
            <w:top w:val="none" w:sz="0" w:space="0" w:color="auto"/>
            <w:left w:val="none" w:sz="0" w:space="0" w:color="auto"/>
            <w:bottom w:val="none" w:sz="0" w:space="0" w:color="auto"/>
            <w:right w:val="none" w:sz="0" w:space="0" w:color="auto"/>
          </w:divBdr>
        </w:div>
        <w:div w:id="1028065215">
          <w:marLeft w:val="0"/>
          <w:marRight w:val="0"/>
          <w:marTop w:val="0"/>
          <w:marBottom w:val="0"/>
          <w:divBdr>
            <w:top w:val="none" w:sz="0" w:space="0" w:color="auto"/>
            <w:left w:val="none" w:sz="0" w:space="0" w:color="auto"/>
            <w:bottom w:val="none" w:sz="0" w:space="0" w:color="auto"/>
            <w:right w:val="none" w:sz="0" w:space="0" w:color="auto"/>
          </w:divBdr>
        </w:div>
        <w:div w:id="1157529131">
          <w:marLeft w:val="0"/>
          <w:marRight w:val="0"/>
          <w:marTop w:val="0"/>
          <w:marBottom w:val="0"/>
          <w:divBdr>
            <w:top w:val="none" w:sz="0" w:space="0" w:color="auto"/>
            <w:left w:val="none" w:sz="0" w:space="0" w:color="auto"/>
            <w:bottom w:val="none" w:sz="0" w:space="0" w:color="auto"/>
            <w:right w:val="none" w:sz="0" w:space="0" w:color="auto"/>
          </w:divBdr>
        </w:div>
        <w:div w:id="1701396293">
          <w:marLeft w:val="0"/>
          <w:marRight w:val="0"/>
          <w:marTop w:val="0"/>
          <w:marBottom w:val="0"/>
          <w:divBdr>
            <w:top w:val="none" w:sz="0" w:space="0" w:color="auto"/>
            <w:left w:val="none" w:sz="0" w:space="0" w:color="auto"/>
            <w:bottom w:val="none" w:sz="0" w:space="0" w:color="auto"/>
            <w:right w:val="none" w:sz="0" w:space="0" w:color="auto"/>
          </w:divBdr>
        </w:div>
        <w:div w:id="1290162707">
          <w:marLeft w:val="0"/>
          <w:marRight w:val="0"/>
          <w:marTop w:val="0"/>
          <w:marBottom w:val="0"/>
          <w:divBdr>
            <w:top w:val="none" w:sz="0" w:space="0" w:color="auto"/>
            <w:left w:val="none" w:sz="0" w:space="0" w:color="auto"/>
            <w:bottom w:val="none" w:sz="0" w:space="0" w:color="auto"/>
            <w:right w:val="none" w:sz="0" w:space="0" w:color="auto"/>
          </w:divBdr>
        </w:div>
        <w:div w:id="966163284">
          <w:marLeft w:val="0"/>
          <w:marRight w:val="0"/>
          <w:marTop w:val="0"/>
          <w:marBottom w:val="0"/>
          <w:divBdr>
            <w:top w:val="none" w:sz="0" w:space="0" w:color="auto"/>
            <w:left w:val="none" w:sz="0" w:space="0" w:color="auto"/>
            <w:bottom w:val="none" w:sz="0" w:space="0" w:color="auto"/>
            <w:right w:val="none" w:sz="0" w:space="0" w:color="auto"/>
          </w:divBdr>
        </w:div>
        <w:div w:id="1955016713">
          <w:marLeft w:val="0"/>
          <w:marRight w:val="0"/>
          <w:marTop w:val="0"/>
          <w:marBottom w:val="0"/>
          <w:divBdr>
            <w:top w:val="none" w:sz="0" w:space="0" w:color="auto"/>
            <w:left w:val="none" w:sz="0" w:space="0" w:color="auto"/>
            <w:bottom w:val="none" w:sz="0" w:space="0" w:color="auto"/>
            <w:right w:val="none" w:sz="0" w:space="0" w:color="auto"/>
          </w:divBdr>
        </w:div>
        <w:div w:id="139319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1/10/everything-you-need-to-know-about-linear-regression/" TargetMode="External"/><Relationship Id="rId18" Type="http://schemas.openxmlformats.org/officeDocument/2006/relationships/hyperlink" Target="https://www.analyticsvidhya.com/blog/2021/10/everything-you-need-to-know-about-linear-regression/" TargetMode="External"/><Relationship Id="rId26" Type="http://schemas.openxmlformats.org/officeDocument/2006/relationships/hyperlink" Target="https://www.analyticsvidhya.com/blog/2021/10/everything-you-need-to-know-about-linear-regression/" TargetMode="External"/><Relationship Id="rId39" Type="http://schemas.openxmlformats.org/officeDocument/2006/relationships/image" Target="media/image10.jpeg"/><Relationship Id="rId21" Type="http://schemas.openxmlformats.org/officeDocument/2006/relationships/hyperlink" Target="https://www.analyticsvidhya.com/blog/2021/10/everything-you-need-to-know-about-linear-regression/" TargetMode="External"/><Relationship Id="rId34" Type="http://schemas.openxmlformats.org/officeDocument/2006/relationships/image" Target="media/image5.jpeg"/><Relationship Id="rId42" Type="http://schemas.openxmlformats.org/officeDocument/2006/relationships/image" Target="media/image13.jpeg"/><Relationship Id="rId47" Type="http://schemas.openxmlformats.org/officeDocument/2006/relationships/fontTable" Target="fontTable.xml"/><Relationship Id="rId7" Type="http://schemas.openxmlformats.org/officeDocument/2006/relationships/hyperlink" Target="https://www.analyticsvidhya.com/blog/2021/10/everything-you-need-to-know-about-linear-regression/" TargetMode="External"/><Relationship Id="rId2" Type="http://schemas.openxmlformats.org/officeDocument/2006/relationships/styles" Target="styles.xml"/><Relationship Id="rId16" Type="http://schemas.openxmlformats.org/officeDocument/2006/relationships/hyperlink" Target="https://www.analyticsvidhya.com/blog/2021/10/everything-you-need-to-know-about-linear-regression/"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analyticsvidhya.com/blog/2021/10/everything-you-need-to-know-about-linear-regression/" TargetMode="External"/><Relationship Id="rId11" Type="http://schemas.openxmlformats.org/officeDocument/2006/relationships/hyperlink" Target="https://www.analyticsvidhya.com/blog/2021/10/everything-you-need-to-know-about-linear-regression/" TargetMode="External"/><Relationship Id="rId24" Type="http://schemas.openxmlformats.org/officeDocument/2006/relationships/hyperlink" Target="https://www.analyticsvidhya.com/blog/2021/10/everything-you-need-to-know-about-linear-regression/" TargetMode="External"/><Relationship Id="rId32" Type="http://schemas.openxmlformats.org/officeDocument/2006/relationships/image" Target="media/image3.jpeg"/><Relationship Id="rId37" Type="http://schemas.openxmlformats.org/officeDocument/2006/relationships/image" Target="media/image8.png"/><Relationship Id="rId40" Type="http://schemas.openxmlformats.org/officeDocument/2006/relationships/image" Target="media/image11.jpeg"/><Relationship Id="rId45" Type="http://schemas.openxmlformats.org/officeDocument/2006/relationships/image" Target="media/image16.png"/><Relationship Id="rId5" Type="http://schemas.openxmlformats.org/officeDocument/2006/relationships/hyperlink" Target="https://www.analyticsvidhya.com/blog/2021/10/everything-you-need-to-know-about-linear-regression/" TargetMode="External"/><Relationship Id="rId15" Type="http://schemas.openxmlformats.org/officeDocument/2006/relationships/hyperlink" Target="https://www.analyticsvidhya.com/blog/2021/10/everything-you-need-to-know-about-linear-regression/" TargetMode="External"/><Relationship Id="rId23" Type="http://schemas.openxmlformats.org/officeDocument/2006/relationships/hyperlink" Target="https://www.analyticsvidhya.com/blog/2021/10/everything-you-need-to-know-about-linear-regression/" TargetMode="External"/><Relationship Id="rId28" Type="http://schemas.openxmlformats.org/officeDocument/2006/relationships/hyperlink" Target="https://www.analyticsvidhya.com/blog/2021/10/everything-you-need-to-know-about-linear-regression/" TargetMode="External"/><Relationship Id="rId36" Type="http://schemas.openxmlformats.org/officeDocument/2006/relationships/image" Target="media/image7.jpeg"/><Relationship Id="rId10" Type="http://schemas.openxmlformats.org/officeDocument/2006/relationships/hyperlink" Target="https://www.analyticsvidhya.com/blog/2021/10/everything-you-need-to-know-about-linear-regression/" TargetMode="External"/><Relationship Id="rId19" Type="http://schemas.openxmlformats.org/officeDocument/2006/relationships/hyperlink" Target="https://www.analyticsvidhya.com/blog/2021/10/everything-you-need-to-know-about-linear-regression/" TargetMode="External"/><Relationship Id="rId31" Type="http://schemas.openxmlformats.org/officeDocument/2006/relationships/hyperlink" Target="https://www.analyticsvidhya.com/blog/2021/03/data-science-101-introduction-to-cost-function/" TargetMode="External"/><Relationship Id="rId44"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www.analyticsvidhya.com/blog/2021/10/everything-you-need-to-know-about-linear-regression/" TargetMode="External"/><Relationship Id="rId14" Type="http://schemas.openxmlformats.org/officeDocument/2006/relationships/hyperlink" Target="https://www.analyticsvidhya.com/blog/2021/10/everything-you-need-to-know-about-linear-regression/" TargetMode="External"/><Relationship Id="rId22" Type="http://schemas.openxmlformats.org/officeDocument/2006/relationships/hyperlink" Target="https://www.analyticsvidhya.com/blog/2021/10/everything-you-need-to-know-about-linear-regression/" TargetMode="External"/><Relationship Id="rId27" Type="http://schemas.openxmlformats.org/officeDocument/2006/relationships/hyperlink" Target="https://www.analyticsvidhya.com/blog/2021/10/everything-you-need-to-know-about-linear-regression/" TargetMode="External"/><Relationship Id="rId30" Type="http://schemas.openxmlformats.org/officeDocument/2006/relationships/image" Target="media/image2.jpeg"/><Relationship Id="rId35" Type="http://schemas.openxmlformats.org/officeDocument/2006/relationships/image" Target="media/image6.jpeg"/><Relationship Id="rId43" Type="http://schemas.openxmlformats.org/officeDocument/2006/relationships/image" Target="media/image14.jpeg"/><Relationship Id="rId48" Type="http://schemas.openxmlformats.org/officeDocument/2006/relationships/theme" Target="theme/theme1.xml"/><Relationship Id="rId8" Type="http://schemas.openxmlformats.org/officeDocument/2006/relationships/hyperlink" Target="https://www.analyticsvidhya.com/blog/2021/10/everything-you-need-to-know-about-linear-regression/" TargetMode="External"/><Relationship Id="rId3" Type="http://schemas.openxmlformats.org/officeDocument/2006/relationships/settings" Target="settings.xml"/><Relationship Id="rId12" Type="http://schemas.openxmlformats.org/officeDocument/2006/relationships/hyperlink" Target="https://www.analyticsvidhya.com/blog/2021/10/everything-you-need-to-know-about-linear-regression/" TargetMode="External"/><Relationship Id="rId17" Type="http://schemas.openxmlformats.org/officeDocument/2006/relationships/hyperlink" Target="https://www.analyticsvidhya.com/blog/2021/10/everything-you-need-to-know-about-linear-regression/" TargetMode="External"/><Relationship Id="rId25" Type="http://schemas.openxmlformats.org/officeDocument/2006/relationships/hyperlink" Target="https://www.analyticsvidhya.com/blog/2021/10/everything-you-need-to-know-about-linear-regression/" TargetMode="External"/><Relationship Id="rId33" Type="http://schemas.openxmlformats.org/officeDocument/2006/relationships/image" Target="media/image4.jpeg"/><Relationship Id="rId38" Type="http://schemas.openxmlformats.org/officeDocument/2006/relationships/image" Target="media/image9.jpeg"/><Relationship Id="rId46" Type="http://schemas.openxmlformats.org/officeDocument/2006/relationships/image" Target="media/image17.jpeg"/><Relationship Id="rId20" Type="http://schemas.openxmlformats.org/officeDocument/2006/relationships/hyperlink" Target="https://www.analyticsvidhya.com/blog/2021/10/everything-you-need-to-know-about-linear-regression/" TargetMode="External"/><Relationship Id="rId4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14</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Minhaj Zaheer Assistant Professor FES</dc:creator>
  <cp:keywords/>
  <dc:description/>
  <cp:lastModifiedBy>SYED HAMZA ALI</cp:lastModifiedBy>
  <cp:revision>2</cp:revision>
  <dcterms:created xsi:type="dcterms:W3CDTF">2023-11-18T11:39:00Z</dcterms:created>
  <dcterms:modified xsi:type="dcterms:W3CDTF">2023-11-28T12:27:00Z</dcterms:modified>
</cp:coreProperties>
</file>